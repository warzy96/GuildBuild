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441C97">
        <w:rPr>
          <w:rFonts w:ascii="Arial" w:eastAsia="Arial" w:hAnsi="Arial" w:cs="Arial"/>
          <w:sz w:val="28"/>
        </w:rPr>
        <w:t>7./2018</w:t>
      </w:r>
      <w:r w:rsidR="00454E07">
        <w:rPr>
          <w:rFonts w:ascii="Arial" w:eastAsia="Arial" w:hAnsi="Arial" w:cs="Arial"/>
          <w:sz w:val="28"/>
        </w:rPr>
        <w:t>.</w:t>
      </w:r>
    </w:p>
    <w:p w:rsidR="00BF7533" w:rsidRDefault="00BF7533">
      <w:pPr>
        <w:pStyle w:val="Normal1"/>
        <w:spacing w:line="360" w:lineRule="auto"/>
        <w:jc w:val="center"/>
      </w:pPr>
    </w:p>
    <w:p w:rsidR="00BF7533" w:rsidRDefault="00441C97">
      <w:pPr>
        <w:pStyle w:val="Normal1"/>
        <w:spacing w:line="360" w:lineRule="auto"/>
        <w:jc w:val="center"/>
      </w:pPr>
      <w:proofErr w:type="spellStart"/>
      <w:r>
        <w:rPr>
          <w:rFonts w:ascii="Arial" w:eastAsia="Arial" w:hAnsi="Arial" w:cs="Arial"/>
          <w:i/>
          <w:sz w:val="40"/>
        </w:rPr>
        <w:t>GuildBuild</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441C97">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441C97">
        <w:rPr>
          <w:rFonts w:ascii="Arial" w:eastAsia="Arial" w:hAnsi="Arial" w:cs="Arial"/>
          <w:i/>
        </w:rPr>
        <w:t>Amigosi</w:t>
      </w:r>
      <w:proofErr w:type="spellEnd"/>
    </w:p>
    <w:p w:rsidR="00BF7533" w:rsidRDefault="00454E07">
      <w:pPr>
        <w:pStyle w:val="Normal1"/>
        <w:spacing w:line="360" w:lineRule="auto"/>
        <w:jc w:val="center"/>
      </w:pPr>
      <w:r>
        <w:rPr>
          <w:rFonts w:ascii="Arial" w:eastAsia="Arial" w:hAnsi="Arial" w:cs="Arial"/>
        </w:rPr>
        <w:t xml:space="preserve">Voditelj: </w:t>
      </w:r>
      <w:r w:rsidR="00441C97">
        <w:rPr>
          <w:rFonts w:ascii="Arial" w:eastAsia="Arial" w:hAnsi="Arial" w:cs="Arial"/>
          <w:i/>
        </w:rPr>
        <w:t xml:space="preserve">Karlo </w:t>
      </w:r>
      <w:proofErr w:type="spellStart"/>
      <w:r w:rsidR="00441C97">
        <w:rPr>
          <w:rFonts w:ascii="Arial" w:eastAsia="Arial" w:hAnsi="Arial" w:cs="Arial"/>
          <w:i/>
        </w:rPr>
        <w:t>Poljanec</w:t>
      </w:r>
      <w:proofErr w:type="spellEnd"/>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441C97">
        <w:rPr>
          <w:rFonts w:ascii="Arial" w:eastAsia="Arial" w:hAnsi="Arial" w:cs="Arial"/>
          <w:i/>
        </w:rPr>
        <w:t xml:space="preserve">Nikolina </w:t>
      </w:r>
      <w:proofErr w:type="spellStart"/>
      <w:r w:rsidR="00441C97">
        <w:rPr>
          <w:rFonts w:ascii="Arial" w:eastAsia="Arial" w:hAnsi="Arial" w:cs="Arial"/>
          <w:i/>
        </w:rPr>
        <w:t>Frid</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3</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4</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6</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7</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8</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9</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231E90"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231E90"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231E9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231E9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231E9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231E90"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731CF5">
          <w:rPr>
            <w:rFonts w:ascii="Arial" w:hAnsi="Arial" w:cs="Arial"/>
            <w:noProof/>
            <w:webHidden/>
          </w:rPr>
          <w:t>26</w:t>
        </w:r>
        <w:r w:rsidR="00334ED2" w:rsidRPr="00334ED2">
          <w:rPr>
            <w:rFonts w:ascii="Arial" w:hAnsi="Arial" w:cs="Arial"/>
            <w:noProof/>
            <w:webHidden/>
          </w:rPr>
          <w:fldChar w:fldCharType="end"/>
        </w:r>
      </w:hyperlink>
    </w:p>
    <w:p w:rsidR="00BF7533" w:rsidRDefault="00AD38CE" w:rsidP="00731CF5">
      <w:pPr>
        <w:spacing w:line="360" w:lineRule="auto"/>
      </w:pPr>
      <w:r w:rsidRPr="00334ED2">
        <w:rPr>
          <w:rFonts w:ascii="Arial" w:hAnsi="Arial" w:cs="Arial"/>
          <w:b/>
          <w:bCs/>
          <w:noProof/>
        </w:rPr>
        <w:fldChar w:fldCharType="end"/>
      </w:r>
      <w:hyperlink w:anchor="h.3j2qqm3"/>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lastRenderedPageBreak/>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817"/>
        <w:gridCol w:w="5393"/>
        <w:gridCol w:w="1411"/>
        <w:gridCol w:w="1666"/>
      </w:tblGrid>
      <w:tr w:rsidR="00BF7533" w:rsidTr="00C251C0">
        <w:tc>
          <w:tcPr>
            <w:tcW w:w="81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39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411"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666"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C251C0">
        <w:tc>
          <w:tcPr>
            <w:tcW w:w="817"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393" w:type="dxa"/>
            <w:tcBorders>
              <w:top w:val="single" w:sz="12" w:space="0" w:color="000000"/>
              <w:left w:val="nil"/>
              <w:bottom w:val="single" w:sz="6" w:space="0" w:color="000000"/>
              <w:right w:val="single" w:sz="6" w:space="0" w:color="000000"/>
            </w:tcBorders>
            <w:vAlign w:val="center"/>
          </w:tcPr>
          <w:p w:rsidR="00BF7533" w:rsidRDefault="008456B1" w:rsidP="00F965D1">
            <w:pPr>
              <w:pStyle w:val="Normal1"/>
              <w:spacing w:line="360" w:lineRule="auto"/>
            </w:pPr>
            <w:r>
              <w:rPr>
                <w:rFonts w:ascii="Arial" w:eastAsia="Arial" w:hAnsi="Arial" w:cs="Arial"/>
              </w:rPr>
              <w:t>Napravljen predložak i opis projekta</w:t>
            </w:r>
          </w:p>
        </w:tc>
        <w:tc>
          <w:tcPr>
            <w:tcW w:w="1411" w:type="dxa"/>
            <w:tcBorders>
              <w:top w:val="single" w:sz="12" w:space="0" w:color="000000"/>
              <w:left w:val="single" w:sz="6" w:space="0" w:color="000000"/>
              <w:bottom w:val="single" w:sz="6" w:space="0" w:color="000000"/>
              <w:right w:val="single" w:sz="6" w:space="0" w:color="000000"/>
            </w:tcBorders>
            <w:vAlign w:val="center"/>
          </w:tcPr>
          <w:p w:rsidR="00BF7533" w:rsidRDefault="008456B1" w:rsidP="00F965D1">
            <w:pPr>
              <w:pStyle w:val="Normal1"/>
              <w:spacing w:line="360" w:lineRule="auto"/>
            </w:pPr>
            <w:proofErr w:type="spellStart"/>
            <w:r>
              <w:rPr>
                <w:rFonts w:ascii="Arial" w:eastAsia="Arial" w:hAnsi="Arial" w:cs="Arial"/>
              </w:rPr>
              <w:t>Poljanec</w:t>
            </w:r>
            <w:proofErr w:type="spellEnd"/>
          </w:p>
        </w:tc>
        <w:tc>
          <w:tcPr>
            <w:tcW w:w="1666" w:type="dxa"/>
            <w:tcBorders>
              <w:top w:val="single" w:sz="12" w:space="0" w:color="000000"/>
              <w:left w:val="single" w:sz="6" w:space="0" w:color="000000"/>
              <w:bottom w:val="single" w:sz="6" w:space="0" w:color="000000"/>
              <w:right w:val="nil"/>
            </w:tcBorders>
            <w:vAlign w:val="center"/>
          </w:tcPr>
          <w:p w:rsidR="00BF7533" w:rsidRDefault="008456B1" w:rsidP="00F965D1">
            <w:pPr>
              <w:pStyle w:val="Normal1"/>
              <w:spacing w:line="360" w:lineRule="auto"/>
            </w:pPr>
            <w:r>
              <w:rPr>
                <w:rFonts w:ascii="Arial" w:eastAsia="Arial" w:hAnsi="Arial" w:cs="Arial"/>
              </w:rPr>
              <w:t>17.10.2017</w:t>
            </w:r>
            <w:r w:rsidR="00796B73">
              <w:rPr>
                <w:rFonts w:ascii="Arial" w:eastAsia="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0.1.1</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4320ED" w:rsidP="00F965D1">
            <w:pPr>
              <w:pStyle w:val="Normal1"/>
              <w:spacing w:line="360" w:lineRule="auto"/>
              <w:rPr>
                <w:rFonts w:ascii="Arial" w:hAnsi="Arial" w:cs="Arial"/>
              </w:rPr>
            </w:pPr>
            <w:r w:rsidRPr="00796B73">
              <w:rPr>
                <w:rFonts w:ascii="Arial" w:hAnsi="Arial" w:cs="Arial"/>
              </w:rPr>
              <w:t>Dodao dionike, aktere i njihove funkcionalne zahtjeve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proofErr w:type="spellStart"/>
            <w:r w:rsidRPr="00796B73">
              <w:rPr>
                <w:rFonts w:ascii="Arial" w:hAnsi="Arial" w:cs="Arial"/>
              </w:rPr>
              <w:t>Krivošić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22.10.2017.</w:t>
            </w:r>
          </w:p>
        </w:tc>
      </w:tr>
      <w:tr w:rsidR="00BF7533" w:rsidRPr="00796B73" w:rsidTr="00C251C0">
        <w:tc>
          <w:tcPr>
            <w:tcW w:w="817"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sidRPr="00796B73">
              <w:rPr>
                <w:rFonts w:ascii="Arial" w:hAnsi="Arial" w:cs="Arial"/>
              </w:rPr>
              <w:t>0.1.2</w:t>
            </w:r>
          </w:p>
        </w:tc>
        <w:tc>
          <w:tcPr>
            <w:tcW w:w="5393" w:type="dxa"/>
            <w:tcBorders>
              <w:top w:val="single" w:sz="6" w:space="0" w:color="000000"/>
              <w:left w:val="nil"/>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Ispravio i nadopunio UC1, dodao UC2 i UC3</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796B73" w:rsidRDefault="00796B73"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796B73" w:rsidRDefault="00796B73" w:rsidP="00F965D1">
            <w:pPr>
              <w:pStyle w:val="Normal1"/>
              <w:spacing w:line="360" w:lineRule="auto"/>
              <w:rPr>
                <w:rFonts w:ascii="Arial" w:hAnsi="Arial" w:cs="Arial"/>
              </w:rPr>
            </w:pPr>
            <w:r>
              <w:rPr>
                <w:rFonts w:ascii="Arial" w:hAnsi="Arial" w:cs="Arial"/>
              </w:rPr>
              <w:t>24.10.2017.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B875C2" w:rsidRDefault="00225389" w:rsidP="00F965D1">
            <w:pPr>
              <w:pStyle w:val="Normal1"/>
              <w:spacing w:line="360" w:lineRule="auto"/>
              <w:rPr>
                <w:rFonts w:ascii="Arial" w:hAnsi="Arial" w:cs="Arial"/>
              </w:rPr>
            </w:pPr>
            <w:r w:rsidRPr="00B875C2">
              <w:rPr>
                <w:rFonts w:ascii="Arial" w:hAnsi="Arial" w:cs="Arial"/>
              </w:rPr>
              <w:t>0.1.3</w:t>
            </w:r>
          </w:p>
        </w:tc>
        <w:tc>
          <w:tcPr>
            <w:tcW w:w="5393" w:type="dxa"/>
            <w:tcBorders>
              <w:top w:val="single" w:sz="6" w:space="0" w:color="000000"/>
              <w:left w:val="nil"/>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r w:rsidRPr="00B875C2">
              <w:rPr>
                <w:rFonts w:ascii="Arial" w:hAnsi="Arial" w:cs="Arial"/>
              </w:rPr>
              <w:t xml:space="preserve">Dodani </w:t>
            </w:r>
            <w:r w:rsidR="002F7B6C">
              <w:rPr>
                <w:rFonts w:ascii="Arial" w:hAnsi="Arial" w:cs="Arial"/>
              </w:rPr>
              <w:t xml:space="preserve">obrasci uporabe </w:t>
            </w:r>
            <w:r>
              <w:rPr>
                <w:rFonts w:ascii="Arial" w:hAnsi="Arial" w:cs="Arial"/>
              </w:rPr>
              <w:t>UC4 – UC8</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B875C2" w:rsidRDefault="00B875C2" w:rsidP="00F965D1">
            <w:pPr>
              <w:pStyle w:val="Normal1"/>
              <w:spacing w:line="360" w:lineRule="auto"/>
              <w:rPr>
                <w:rFonts w:ascii="Arial" w:hAnsi="Arial" w:cs="Arial"/>
              </w:rPr>
            </w:pPr>
            <w:proofErr w:type="spellStart"/>
            <w:r>
              <w:rPr>
                <w:rFonts w:ascii="Arial" w:hAnsi="Arial" w:cs="Arial"/>
              </w:rPr>
              <w:t>Premužić</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B875C2" w:rsidRDefault="00B875C2" w:rsidP="00F965D1">
            <w:pPr>
              <w:pStyle w:val="Normal1"/>
              <w:spacing w:line="360" w:lineRule="auto"/>
              <w:rPr>
                <w:rFonts w:ascii="Arial" w:hAnsi="Arial" w:cs="Arial"/>
              </w:rPr>
            </w:pPr>
            <w:r>
              <w:rPr>
                <w:rFonts w:ascii="Arial" w:hAnsi="Arial" w:cs="Arial"/>
              </w:rPr>
              <w:t>25.10.2017.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0.1.4</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Dodani obrasci uporabe UC9 i UC10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561" w:rsidP="00F965D1">
            <w:pPr>
              <w:pStyle w:val="Normal1"/>
              <w:spacing w:line="360" w:lineRule="auto"/>
              <w:rPr>
                <w:rFonts w:ascii="Arial" w:hAnsi="Arial" w:cs="Arial"/>
              </w:rPr>
            </w:pPr>
            <w:r>
              <w:rPr>
                <w:rFonts w:ascii="Arial" w:hAnsi="Arial" w:cs="Arial"/>
              </w:rPr>
              <w:t>27</w:t>
            </w:r>
            <w:r w:rsidR="002063B0">
              <w:rPr>
                <w:rFonts w:ascii="Arial" w:hAnsi="Arial" w:cs="Arial"/>
              </w:rPr>
              <w:t>.10.2017.</w:t>
            </w:r>
          </w:p>
        </w:tc>
      </w:tr>
      <w:tr w:rsidR="00BF7533" w:rsidRPr="002063B0" w:rsidTr="00C251C0">
        <w:tc>
          <w:tcPr>
            <w:tcW w:w="817"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0.1.5</w:t>
            </w:r>
          </w:p>
        </w:tc>
        <w:tc>
          <w:tcPr>
            <w:tcW w:w="5393" w:type="dxa"/>
            <w:tcBorders>
              <w:top w:val="single" w:sz="6" w:space="0" w:color="000000"/>
              <w:left w:val="nil"/>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Dodani obrasci uporabe UC11 – UC15</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2063B0" w:rsidRDefault="002063B0" w:rsidP="00F965D1">
            <w:pPr>
              <w:pStyle w:val="Normal1"/>
              <w:spacing w:line="360" w:lineRule="auto"/>
              <w:rPr>
                <w:rFonts w:ascii="Arial" w:hAnsi="Arial" w:cs="Arial"/>
              </w:rPr>
            </w:pPr>
            <w:proofErr w:type="spellStart"/>
            <w:r w:rsidRPr="002063B0">
              <w:rPr>
                <w:rFonts w:ascii="Arial" w:hAnsi="Arial" w:cs="Arial"/>
              </w:rPr>
              <w:t>Lapat</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2063B0" w:rsidRDefault="002063B0" w:rsidP="00F965D1">
            <w:pPr>
              <w:pStyle w:val="Normal1"/>
              <w:spacing w:line="360" w:lineRule="auto"/>
              <w:rPr>
                <w:rFonts w:ascii="Arial" w:hAnsi="Arial" w:cs="Arial"/>
              </w:rPr>
            </w:pPr>
            <w:r w:rsidRPr="002063B0">
              <w:rPr>
                <w:rFonts w:ascii="Arial" w:hAnsi="Arial" w:cs="Arial"/>
              </w:rPr>
              <w:t>29.10.2017.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0.1.6</w:t>
            </w:r>
          </w:p>
        </w:tc>
        <w:tc>
          <w:tcPr>
            <w:tcW w:w="5393" w:type="dxa"/>
            <w:tcBorders>
              <w:top w:val="single" w:sz="6" w:space="0" w:color="000000"/>
              <w:left w:val="nil"/>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r>
              <w:rPr>
                <w:rFonts w:ascii="Arial" w:hAnsi="Arial" w:cs="Arial"/>
              </w:rPr>
              <w:t>Dodani obrasci uporabe UC16 - UC20</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E27A7C" w:rsidRDefault="00E27A7C" w:rsidP="00F965D1">
            <w:pPr>
              <w:pStyle w:val="Normal1"/>
              <w:spacing w:line="360" w:lineRule="auto"/>
              <w:rPr>
                <w:rFonts w:ascii="Arial" w:hAnsi="Arial" w:cs="Arial"/>
              </w:rPr>
            </w:pPr>
            <w:proofErr w:type="spellStart"/>
            <w:r>
              <w:rPr>
                <w:rFonts w:ascii="Arial" w:hAnsi="Arial" w:cs="Arial"/>
              </w:rPr>
              <w:t>Kerman</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E27A7C" w:rsidRDefault="00E27A7C" w:rsidP="00F965D1">
            <w:pPr>
              <w:pStyle w:val="Normal1"/>
              <w:spacing w:line="360" w:lineRule="auto"/>
              <w:rPr>
                <w:rFonts w:ascii="Arial" w:hAnsi="Arial" w:cs="Arial"/>
              </w:rPr>
            </w:pPr>
            <w:r>
              <w:rPr>
                <w:rFonts w:ascii="Arial" w:hAnsi="Arial" w:cs="Arial"/>
              </w:rPr>
              <w:t>29.10.2017</w:t>
            </w:r>
            <w:r w:rsidR="00FC763F">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0.2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r>
              <w:rPr>
                <w:rFonts w:ascii="Arial" w:hAnsi="Arial" w:cs="Arial"/>
              </w:rPr>
              <w:t>Dodani dijagrami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465A06"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465A06" w:rsidP="00F965D1">
            <w:pPr>
              <w:pStyle w:val="Normal1"/>
              <w:spacing w:line="360" w:lineRule="auto"/>
              <w:rPr>
                <w:rFonts w:ascii="Arial" w:hAnsi="Arial" w:cs="Arial"/>
              </w:rPr>
            </w:pPr>
            <w:r>
              <w:rPr>
                <w:rFonts w:ascii="Arial" w:hAnsi="Arial" w:cs="Arial"/>
              </w:rPr>
              <w:t>4.11.2017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0.3</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r>
              <w:rPr>
                <w:rFonts w:ascii="Arial" w:hAnsi="Arial" w:cs="Arial"/>
              </w:rPr>
              <w:t>Dodani sekvencijski dijagrami UC1,UC2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E24C0E" w:rsidP="00F965D1">
            <w:pPr>
              <w:pStyle w:val="Normal1"/>
              <w:spacing w:line="360" w:lineRule="auto"/>
              <w:rPr>
                <w:rFonts w:ascii="Arial" w:hAnsi="Arial" w:cs="Arial"/>
              </w:rPr>
            </w:pPr>
            <w:proofErr w:type="spellStart"/>
            <w:r>
              <w:rPr>
                <w:rFonts w:ascii="Arial" w:hAnsi="Arial" w:cs="Arial"/>
              </w:rPr>
              <w:t>Poljanec</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E24C0E" w:rsidP="00F965D1">
            <w:pPr>
              <w:pStyle w:val="Normal1"/>
              <w:spacing w:line="360" w:lineRule="auto"/>
              <w:rPr>
                <w:rFonts w:ascii="Arial" w:hAnsi="Arial" w:cs="Arial"/>
              </w:rPr>
            </w:pPr>
            <w:r>
              <w:rPr>
                <w:rFonts w:ascii="Arial" w:hAnsi="Arial" w:cs="Arial"/>
              </w:rPr>
              <w:t>5.11.2017</w:t>
            </w:r>
            <w:r w:rsidR="007E57F7">
              <w:rPr>
                <w:rFonts w:ascii="Arial" w:hAnsi="Arial" w:cs="Arial"/>
              </w:rPr>
              <w:t>.</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81A31" w:rsidP="00F965D1">
            <w:pPr>
              <w:pStyle w:val="Normal1"/>
              <w:spacing w:line="360" w:lineRule="auto"/>
              <w:rPr>
                <w:rFonts w:ascii="Arial" w:hAnsi="Arial" w:cs="Arial"/>
              </w:rPr>
            </w:pPr>
            <w:r>
              <w:rPr>
                <w:rFonts w:ascii="Arial" w:hAnsi="Arial" w:cs="Arial"/>
              </w:rPr>
              <w:t>0.3.1</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r>
              <w:rPr>
                <w:rFonts w:ascii="Arial" w:hAnsi="Arial" w:cs="Arial"/>
              </w:rPr>
              <w:t>Dodani sekvencijski dijagrami UC7, UC8, UC11, UC12</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7E57F7" w:rsidP="00F965D1">
            <w:pPr>
              <w:pStyle w:val="Normal1"/>
              <w:spacing w:line="360" w:lineRule="auto"/>
              <w:rPr>
                <w:rFonts w:ascii="Arial" w:hAnsi="Arial" w:cs="Arial"/>
              </w:rPr>
            </w:pPr>
            <w:proofErr w:type="spellStart"/>
            <w:r>
              <w:rPr>
                <w:rFonts w:ascii="Arial" w:hAnsi="Arial" w:cs="Arial"/>
              </w:rPr>
              <w:t>Lapat</w:t>
            </w:r>
            <w:proofErr w:type="spellEnd"/>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7E57F7" w:rsidP="00F965D1">
            <w:pPr>
              <w:pStyle w:val="Normal1"/>
              <w:spacing w:line="360" w:lineRule="auto"/>
              <w:rPr>
                <w:rFonts w:ascii="Arial" w:hAnsi="Arial" w:cs="Arial"/>
              </w:rPr>
            </w:pPr>
            <w:r>
              <w:rPr>
                <w:rFonts w:ascii="Arial" w:hAnsi="Arial" w:cs="Arial"/>
              </w:rPr>
              <w:t>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497BB6" w:rsidP="00F965D1">
            <w:pPr>
              <w:pStyle w:val="Normal1"/>
              <w:spacing w:line="360" w:lineRule="auto"/>
              <w:rPr>
                <w:rFonts w:ascii="Arial" w:hAnsi="Arial" w:cs="Arial"/>
              </w:rPr>
            </w:pPr>
            <w:r>
              <w:rPr>
                <w:rFonts w:ascii="Arial" w:hAnsi="Arial" w:cs="Arial"/>
              </w:rPr>
              <w:t>0.3.2</w:t>
            </w: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 xml:space="preserve">Ispravci obrazaca uporabe, </w:t>
            </w:r>
            <w:proofErr w:type="spellStart"/>
            <w:r>
              <w:rPr>
                <w:rFonts w:ascii="Arial" w:hAnsi="Arial" w:cs="Arial"/>
              </w:rPr>
              <w:t>sintaksnih</w:t>
            </w:r>
            <w:proofErr w:type="spellEnd"/>
            <w:r>
              <w:rPr>
                <w:rFonts w:ascii="Arial" w:hAnsi="Arial" w:cs="Arial"/>
              </w:rPr>
              <w:t xml:space="preserve"> pogrešaka i dijagrama obrazaca uporabe</w:t>
            </w: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0B6F35" w:rsidP="00F965D1">
            <w:pPr>
              <w:pStyle w:val="Normal1"/>
              <w:spacing w:line="360" w:lineRule="auto"/>
              <w:rPr>
                <w:rFonts w:ascii="Arial" w:hAnsi="Arial" w:cs="Arial"/>
              </w:rPr>
            </w:pPr>
            <w:r>
              <w:rPr>
                <w:rFonts w:ascii="Arial" w:hAnsi="Arial" w:cs="Arial"/>
              </w:rPr>
              <w:t>Varga</w:t>
            </w: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0B6F35" w:rsidP="00F965D1">
            <w:pPr>
              <w:pStyle w:val="Normal1"/>
              <w:spacing w:line="360" w:lineRule="auto"/>
              <w:rPr>
                <w:rFonts w:ascii="Arial" w:hAnsi="Arial" w:cs="Arial"/>
              </w:rPr>
            </w:pPr>
            <w:r>
              <w:rPr>
                <w:rFonts w:ascii="Arial" w:hAnsi="Arial" w:cs="Arial"/>
              </w:rPr>
              <w:t>06.11.2017.</w:t>
            </w: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663E77">
            <w:pPr>
              <w:pStyle w:val="Normal1"/>
              <w:spacing w:line="360" w:lineRule="auto"/>
              <w:rPr>
                <w:rFonts w:ascii="Arial" w:hAnsi="Arial" w:cs="Arial"/>
              </w:rPr>
            </w:pPr>
          </w:p>
        </w:tc>
      </w:tr>
      <w:tr w:rsidR="00BF7533" w:rsidRPr="00CE19A5" w:rsidTr="00C251C0">
        <w:tc>
          <w:tcPr>
            <w:tcW w:w="817"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BF7533" w:rsidRPr="00465A06" w:rsidRDefault="00BF7533"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BF7533" w:rsidRPr="00465A06" w:rsidRDefault="00BF7533" w:rsidP="00F965D1">
            <w:pPr>
              <w:pStyle w:val="Normal1"/>
              <w:spacing w:line="360" w:lineRule="auto"/>
              <w:rPr>
                <w:rFonts w:ascii="Arial" w:hAnsi="Arial" w:cs="Arial"/>
              </w:rPr>
            </w:pPr>
          </w:p>
        </w:tc>
      </w:tr>
      <w:tr w:rsidR="00E12451" w:rsidRPr="00CE19A5" w:rsidTr="00C251C0">
        <w:tc>
          <w:tcPr>
            <w:tcW w:w="817"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5393" w:type="dxa"/>
            <w:tcBorders>
              <w:top w:val="single" w:sz="6" w:space="0" w:color="000000"/>
              <w:left w:val="nil"/>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411" w:type="dxa"/>
            <w:tcBorders>
              <w:top w:val="single" w:sz="6" w:space="0" w:color="000000"/>
              <w:left w:val="single" w:sz="6" w:space="0" w:color="000000"/>
              <w:bottom w:val="single" w:sz="6" w:space="0" w:color="000000"/>
              <w:right w:val="single" w:sz="6" w:space="0" w:color="000000"/>
            </w:tcBorders>
            <w:vAlign w:val="center"/>
          </w:tcPr>
          <w:p w:rsidR="00E12451" w:rsidRPr="00465A06" w:rsidRDefault="00E12451" w:rsidP="00F965D1">
            <w:pPr>
              <w:pStyle w:val="Normal1"/>
              <w:spacing w:line="360" w:lineRule="auto"/>
              <w:rPr>
                <w:rFonts w:ascii="Arial" w:hAnsi="Arial" w:cs="Arial"/>
              </w:rPr>
            </w:pPr>
          </w:p>
        </w:tc>
        <w:tc>
          <w:tcPr>
            <w:tcW w:w="1666" w:type="dxa"/>
            <w:tcBorders>
              <w:top w:val="single" w:sz="6" w:space="0" w:color="000000"/>
              <w:left w:val="single" w:sz="6" w:space="0" w:color="000000"/>
              <w:bottom w:val="single" w:sz="6" w:space="0" w:color="000000"/>
              <w:right w:val="nil"/>
            </w:tcBorders>
            <w:vAlign w:val="center"/>
          </w:tcPr>
          <w:p w:rsidR="00E12451" w:rsidRPr="00465A06" w:rsidRDefault="00E12451" w:rsidP="00F965D1">
            <w:pPr>
              <w:pStyle w:val="Normal1"/>
              <w:spacing w:line="360" w:lineRule="auto"/>
              <w:rPr>
                <w:rFonts w:ascii="Arial" w:hAnsi="Arial" w:cs="Arial"/>
              </w:rPr>
            </w:pPr>
          </w:p>
        </w:tc>
      </w:tr>
    </w:tbl>
    <w:p w:rsidR="00BF7533" w:rsidRPr="00CE19A5" w:rsidRDefault="00BF7533">
      <w:pPr>
        <w:pStyle w:val="Normal1"/>
        <w:spacing w:line="360" w:lineRule="auto"/>
        <w:jc w:val="both"/>
        <w:rPr>
          <w:rFonts w:ascii="Arial" w:hAnsi="Arial" w:cs="Arial"/>
        </w:rPr>
      </w:pPr>
    </w:p>
    <w:p w:rsidR="00BF7533" w:rsidRDefault="00454E07">
      <w:pPr>
        <w:pStyle w:val="Normal1"/>
      </w:pPr>
      <w:bookmarkStart w:id="2" w:name="h.30j0zll" w:colFirst="0" w:colLast="0"/>
      <w:bookmarkEnd w:id="2"/>
      <w:r>
        <w:br w:type="page"/>
      </w:r>
    </w:p>
    <w:p w:rsidR="00BF7533" w:rsidRDefault="00454E07">
      <w:pPr>
        <w:pStyle w:val="Heading1"/>
        <w:numPr>
          <w:ilvl w:val="0"/>
          <w:numId w:val="3"/>
        </w:numPr>
      </w:pPr>
      <w:bookmarkStart w:id="3" w:name="_Toc431806046"/>
      <w:r>
        <w:lastRenderedPageBreak/>
        <w:t>Opis projektnog zadatka</w:t>
      </w:r>
      <w:bookmarkEnd w:id="3"/>
    </w:p>
    <w:p w:rsidR="008456B1" w:rsidRPr="008456B1" w:rsidRDefault="008456B1" w:rsidP="008456B1">
      <w:pPr>
        <w:pStyle w:val="Normal1"/>
      </w:pPr>
    </w:p>
    <w:p w:rsidR="00BF7533" w:rsidRDefault="008456B1">
      <w:pPr>
        <w:pStyle w:val="Normal1"/>
        <w:spacing w:line="360" w:lineRule="auto"/>
        <w:jc w:val="both"/>
        <w:rPr>
          <w:rFonts w:ascii="Arial" w:hAnsi="Arial" w:cs="Arial"/>
        </w:rPr>
      </w:pPr>
      <w:r w:rsidRPr="008456B1">
        <w:rPr>
          <w:rFonts w:ascii="Arial" w:hAnsi="Arial" w:cs="Arial"/>
        </w:rPr>
        <w:t xml:space="preserve">Cilj projekta je razviti mobilnu aplikaciju </w:t>
      </w:r>
      <w:proofErr w:type="spellStart"/>
      <w:r w:rsidRPr="008456B1">
        <w:rPr>
          <w:rFonts w:ascii="Arial" w:hAnsi="Arial" w:cs="Arial"/>
        </w:rPr>
        <w:t>GuildBuild</w:t>
      </w:r>
      <w:proofErr w:type="spellEnd"/>
      <w:r w:rsidRPr="008456B1">
        <w:rPr>
          <w:rFonts w:ascii="Arial" w:hAnsi="Arial" w:cs="Arial"/>
        </w:rPr>
        <w:t xml:space="preserve"> </w:t>
      </w:r>
      <w:r>
        <w:rPr>
          <w:rFonts w:ascii="Arial" w:hAnsi="Arial" w:cs="Arial"/>
        </w:rPr>
        <w:t xml:space="preserve">koja će </w:t>
      </w:r>
      <w:r w:rsidRPr="008456B1">
        <w:rPr>
          <w:rFonts w:ascii="Arial" w:hAnsi="Arial" w:cs="Arial"/>
        </w:rPr>
        <w:t>omogućava</w:t>
      </w:r>
      <w:r>
        <w:rPr>
          <w:rFonts w:ascii="Arial" w:hAnsi="Arial" w:cs="Arial"/>
        </w:rPr>
        <w:t>ti</w:t>
      </w:r>
      <w:r w:rsidRPr="008456B1">
        <w:rPr>
          <w:rFonts w:ascii="Arial" w:hAnsi="Arial" w:cs="Arial"/>
        </w:rPr>
        <w:t xml:space="preserve"> zajednicama igrača MMO igara tzv. cehovima (</w:t>
      </w:r>
      <w:proofErr w:type="spellStart"/>
      <w:r w:rsidRPr="008456B1">
        <w:rPr>
          <w:rFonts w:ascii="Arial" w:hAnsi="Arial" w:cs="Arial"/>
        </w:rPr>
        <w:t>eng</w:t>
      </w:r>
      <w:proofErr w:type="spellEnd"/>
      <w:r w:rsidRPr="008456B1">
        <w:rPr>
          <w:rFonts w:ascii="Arial" w:hAnsi="Arial" w:cs="Arial"/>
        </w:rPr>
        <w:t xml:space="preserve">. </w:t>
      </w:r>
      <w:proofErr w:type="spellStart"/>
      <w:r w:rsidRPr="008456B1">
        <w:rPr>
          <w:rFonts w:ascii="Arial" w:hAnsi="Arial" w:cs="Arial"/>
        </w:rPr>
        <w:t>guild</w:t>
      </w:r>
      <w:proofErr w:type="spellEnd"/>
      <w:r w:rsidRPr="008456B1">
        <w:rPr>
          <w:rFonts w:ascii="Arial" w:hAnsi="Arial" w:cs="Arial"/>
        </w:rPr>
        <w:t>) bolju komunikaciju i organizaciju svoje zajednice kroz praćenje događaja, napretka, stečenih vještina koje posjeduju određeni članovi i sl.</w:t>
      </w:r>
    </w:p>
    <w:p w:rsidR="008456B1" w:rsidRDefault="008456B1">
      <w:pPr>
        <w:pStyle w:val="Normal1"/>
        <w:spacing w:line="360" w:lineRule="auto"/>
        <w:jc w:val="both"/>
        <w:rPr>
          <w:rFonts w:ascii="Arial" w:hAnsi="Arial" w:cs="Arial"/>
        </w:rPr>
      </w:pPr>
      <w:r w:rsidRPr="008456B1">
        <w:rPr>
          <w:rFonts w:ascii="Arial" w:hAnsi="Arial" w:cs="Arial"/>
        </w:rPr>
        <w:t xml:space="preserve">Članovi svakog ceha organizirani su u slijedećoj hijerarhiji: </w:t>
      </w:r>
    </w:p>
    <w:p w:rsidR="008456B1" w:rsidRDefault="008456B1" w:rsidP="008456B1">
      <w:pPr>
        <w:pStyle w:val="Normal1"/>
        <w:numPr>
          <w:ilvl w:val="0"/>
          <w:numId w:val="7"/>
        </w:numPr>
        <w:spacing w:line="360" w:lineRule="auto"/>
        <w:jc w:val="both"/>
        <w:rPr>
          <w:rFonts w:ascii="Arial" w:hAnsi="Arial" w:cs="Arial"/>
        </w:rPr>
      </w:pPr>
      <w:r w:rsidRPr="008456B1">
        <w:rPr>
          <w:rFonts w:ascii="Arial" w:hAnsi="Arial" w:cs="Arial"/>
        </w:rPr>
        <w:t>Članovi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Koordinatori</w:t>
      </w:r>
    </w:p>
    <w:p w:rsidR="008456B1" w:rsidRDefault="008456B1" w:rsidP="008456B1">
      <w:pPr>
        <w:pStyle w:val="Normal1"/>
        <w:numPr>
          <w:ilvl w:val="0"/>
          <w:numId w:val="7"/>
        </w:numPr>
        <w:spacing w:line="360" w:lineRule="auto"/>
        <w:jc w:val="both"/>
        <w:rPr>
          <w:rFonts w:ascii="Arial" w:hAnsi="Arial" w:cs="Arial"/>
        </w:rPr>
      </w:pPr>
      <w:r>
        <w:rPr>
          <w:rFonts w:ascii="Arial" w:hAnsi="Arial" w:cs="Arial"/>
        </w:rPr>
        <w:t>Vođa ceha</w:t>
      </w:r>
      <w:r w:rsidRPr="008456B1">
        <w:rPr>
          <w:rFonts w:ascii="Arial" w:hAnsi="Arial" w:cs="Arial"/>
        </w:rPr>
        <w:t xml:space="preserve"> </w:t>
      </w:r>
    </w:p>
    <w:p w:rsidR="002054AF" w:rsidRDefault="002054AF" w:rsidP="002054AF">
      <w:pPr>
        <w:pStyle w:val="Normal1"/>
        <w:spacing w:line="360" w:lineRule="auto"/>
        <w:ind w:left="720"/>
        <w:jc w:val="both"/>
        <w:rPr>
          <w:rFonts w:ascii="Arial" w:hAnsi="Arial" w:cs="Arial"/>
        </w:rPr>
      </w:pPr>
    </w:p>
    <w:p w:rsidR="008456B1" w:rsidRDefault="008456B1">
      <w:pPr>
        <w:pStyle w:val="Normal1"/>
        <w:spacing w:line="360" w:lineRule="auto"/>
        <w:jc w:val="both"/>
        <w:rPr>
          <w:rFonts w:ascii="Arial" w:hAnsi="Arial" w:cs="Arial"/>
        </w:rPr>
      </w:pPr>
      <w:r>
        <w:rPr>
          <w:rFonts w:ascii="Arial" w:hAnsi="Arial" w:cs="Arial"/>
        </w:rPr>
        <w:t xml:space="preserve">Postoji samo jedan vođa ceha, a on </w:t>
      </w:r>
      <w:r w:rsidRPr="008456B1">
        <w:rPr>
          <w:rFonts w:ascii="Arial" w:hAnsi="Arial" w:cs="Arial"/>
        </w:rPr>
        <w:t xml:space="preserve">može vodstvo prepustiti nekom drugom članu, npr. ako privremeno ili trajno napušta ceh. Broj članova i koordinatora je neograničen. </w:t>
      </w:r>
      <w:r>
        <w:rPr>
          <w:rFonts w:ascii="Arial" w:hAnsi="Arial" w:cs="Arial"/>
        </w:rPr>
        <w:t>Svaki član može biti unaprijeđen u koordinatora ili unazađen ovisno o zaslugama od bilo kojeg koordinatora ili vođe ceha.</w:t>
      </w:r>
      <w:r w:rsidRPr="008456B1">
        <w:rPr>
          <w:rFonts w:ascii="Arial" w:hAnsi="Arial" w:cs="Arial"/>
        </w:rPr>
        <w:t xml:space="preserve"> Vođu ceha mogu izabrati koordinatori većinskim glasovima.</w:t>
      </w:r>
      <w:r>
        <w:rPr>
          <w:rFonts w:ascii="Arial" w:hAnsi="Arial" w:cs="Arial"/>
        </w:rPr>
        <w:t xml:space="preserve"> Inicijalni vođa ceha je onaj član koji je napravio ceh.</w:t>
      </w:r>
      <w:r w:rsidRPr="008456B1">
        <w:rPr>
          <w:rFonts w:ascii="Arial" w:hAnsi="Arial" w:cs="Arial"/>
        </w:rPr>
        <w:t xml:space="preserve"> Ukoliko vođa ceha nenadano obriše svoj profil, a nije prepustio vodstvo nekom drugom članu, svi koordinatori se kod prijave preusmjeravaju na glasanje o novom vođi te sve ostale funkcionalnosti (osim uređenja vlastitog profila) postaju nedostupne. To se ponavlja sve dok se ne izabere novi vođa.</w:t>
      </w:r>
      <w:r w:rsidR="002054AF">
        <w:rPr>
          <w:rFonts w:ascii="Arial" w:hAnsi="Arial" w:cs="Arial"/>
        </w:rPr>
        <w:t xml:space="preserve"> Pretpostavlja se da će uvijek biti koordinatora koji će izabrati novog vođu.</w:t>
      </w:r>
    </w:p>
    <w:p w:rsidR="002054AF" w:rsidRDefault="002054AF">
      <w:pPr>
        <w:pStyle w:val="Normal1"/>
        <w:spacing w:line="360" w:lineRule="auto"/>
        <w:jc w:val="both"/>
        <w:rPr>
          <w:rFonts w:ascii="Arial" w:hAnsi="Arial" w:cs="Arial"/>
        </w:rPr>
      </w:pPr>
    </w:p>
    <w:p w:rsidR="002054AF" w:rsidRDefault="002054AF">
      <w:pPr>
        <w:pStyle w:val="Normal1"/>
        <w:spacing w:line="360" w:lineRule="auto"/>
        <w:jc w:val="both"/>
        <w:rPr>
          <w:rFonts w:ascii="Arial" w:hAnsi="Arial" w:cs="Arial"/>
        </w:rPr>
      </w:pPr>
      <w:r w:rsidRPr="002054AF">
        <w:rPr>
          <w:rFonts w:ascii="Arial" w:hAnsi="Arial" w:cs="Arial"/>
        </w:rPr>
        <w:t xml:space="preserve">Aplikaciju mogu koristiti samo registrirani korisnici </w:t>
      </w:r>
      <w:r>
        <w:rPr>
          <w:rFonts w:ascii="Arial" w:hAnsi="Arial" w:cs="Arial"/>
        </w:rPr>
        <w:t>koji kod registracije moraju dati e-mail adresu i odgovarajući nadimak.</w:t>
      </w:r>
      <w:r w:rsidRPr="002054AF">
        <w:rPr>
          <w:rFonts w:ascii="Arial" w:hAnsi="Arial" w:cs="Arial"/>
        </w:rPr>
        <w:t xml:space="preserve"> </w:t>
      </w:r>
      <w:r>
        <w:rPr>
          <w:rFonts w:ascii="Arial" w:hAnsi="Arial" w:cs="Arial"/>
        </w:rPr>
        <w:t>Jedino drugi registrirani korisnici mogu pregledavati profile dok oni javno nisu dostupni</w:t>
      </w:r>
      <w:r w:rsidRPr="002054AF">
        <w:rPr>
          <w:rFonts w:ascii="Arial" w:hAnsi="Arial" w:cs="Arial"/>
        </w:rPr>
        <w:t>. Registrirani korisnici mogu stvoriti svoj ceh ili se pridružiti nekom od postojećih. Ceh se stvara tako što se korisnik najprije registrira u aplikaciji, a zatim odabire ime ceha i MMO igru za koju ga stvara. Korisnik koji se želi pridružiti cehu popunjava obrazac koji je dostupan na javnoj stranici ceha u kojem kratko navodi zašto se želi pridružiti</w:t>
      </w:r>
      <w:r w:rsidR="006E40CC">
        <w:rPr>
          <w:rFonts w:ascii="Arial" w:hAnsi="Arial" w:cs="Arial"/>
        </w:rPr>
        <w:t>, a može biti prihvaćen od strane</w:t>
      </w:r>
      <w:r w:rsidRPr="002054AF">
        <w:rPr>
          <w:rFonts w:ascii="Arial" w:hAnsi="Arial" w:cs="Arial"/>
        </w:rPr>
        <w:t xml:space="preserve"> vođa ceha ili nek</w:t>
      </w:r>
      <w:r w:rsidR="006E40CC">
        <w:rPr>
          <w:rFonts w:ascii="Arial" w:hAnsi="Arial" w:cs="Arial"/>
        </w:rPr>
        <w:t>og</w:t>
      </w:r>
      <w:r w:rsidRPr="002054AF">
        <w:rPr>
          <w:rFonts w:ascii="Arial" w:hAnsi="Arial" w:cs="Arial"/>
        </w:rPr>
        <w:t xml:space="preserve"> od koordinatora. Na profilu korisnika je vidljivo kojem cehu pripada (ako pripada</w:t>
      </w:r>
      <w:r w:rsidR="006E40CC">
        <w:rPr>
          <w:rFonts w:ascii="Arial" w:hAnsi="Arial" w:cs="Arial"/>
        </w:rPr>
        <w:t>). Korisnik može biti registriran na više MMO igara, ali u zasebnoj igri može pripadati samo jednom cehu.</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lastRenderedPageBreak/>
        <w:t>Članovima ceha je unutar aplikacije dostupan kalendar događaja u igri za koji se svaki član može prijaviti. Događaje u kalendaru stvaraju koordinatori ili vođa ceha, dok ostali članovi mogu samo označiti hoće li sudjelovati.</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Pr>
          <w:rFonts w:ascii="Arial" w:hAnsi="Arial" w:cs="Arial"/>
        </w:rPr>
        <w:t>A</w:t>
      </w:r>
      <w:r w:rsidRPr="006E40CC">
        <w:rPr>
          <w:rFonts w:ascii="Arial" w:hAnsi="Arial" w:cs="Arial"/>
        </w:rPr>
        <w:t>plikacija</w:t>
      </w:r>
      <w:r>
        <w:rPr>
          <w:rFonts w:ascii="Arial" w:hAnsi="Arial" w:cs="Arial"/>
        </w:rPr>
        <w:t xml:space="preserve"> također mora</w:t>
      </w:r>
      <w:r w:rsidRPr="006E40CC">
        <w:rPr>
          <w:rFonts w:ascii="Arial" w:hAnsi="Arial" w:cs="Arial"/>
        </w:rPr>
        <w:t xml:space="preserve"> omogućava</w:t>
      </w:r>
      <w:r>
        <w:rPr>
          <w:rFonts w:ascii="Arial" w:hAnsi="Arial" w:cs="Arial"/>
        </w:rPr>
        <w:t>ti</w:t>
      </w:r>
      <w:r w:rsidRPr="006E40CC">
        <w:rPr>
          <w:rFonts w:ascii="Arial" w:hAnsi="Arial" w:cs="Arial"/>
        </w:rPr>
        <w:t xml:space="preserve"> praćenje napredovanja ceha tako što vođa ceha navede ciljeve koje treba ispuniti, a koordinatori upisuju jesu li te ciljeve ispunili te navode koji su sve članovi u tome sudjelovali. Svaki cilj može imati </w:t>
      </w:r>
      <w:proofErr w:type="spellStart"/>
      <w:r w:rsidRPr="006E40CC">
        <w:rPr>
          <w:rFonts w:ascii="Arial" w:hAnsi="Arial" w:cs="Arial"/>
        </w:rPr>
        <w:t>podciljeve</w:t>
      </w:r>
      <w:proofErr w:type="spellEnd"/>
      <w:r w:rsidRPr="006E40CC">
        <w:rPr>
          <w:rFonts w:ascii="Arial" w:hAnsi="Arial" w:cs="Arial"/>
        </w:rPr>
        <w:t xml:space="preserve"> pa tako npr. za glavni cilj se može postaviti dovršetak neke operacije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raid</w:t>
      </w:r>
      <w:proofErr w:type="spellEnd"/>
      <w:r w:rsidRPr="006E40CC">
        <w:rPr>
          <w:rFonts w:ascii="Arial" w:hAnsi="Arial" w:cs="Arial"/>
        </w:rPr>
        <w:t xml:space="preserve">), </w:t>
      </w:r>
      <w:r>
        <w:rPr>
          <w:rFonts w:ascii="Arial" w:hAnsi="Arial" w:cs="Arial"/>
        </w:rPr>
        <w:t xml:space="preserve">a za </w:t>
      </w:r>
      <w:proofErr w:type="spellStart"/>
      <w:r>
        <w:rPr>
          <w:rFonts w:ascii="Arial" w:hAnsi="Arial" w:cs="Arial"/>
        </w:rPr>
        <w:t>pod</w:t>
      </w:r>
      <w:r w:rsidRPr="006E40CC">
        <w:rPr>
          <w:rFonts w:ascii="Arial" w:hAnsi="Arial" w:cs="Arial"/>
        </w:rPr>
        <w:t>ciljeve</w:t>
      </w:r>
      <w:proofErr w:type="spellEnd"/>
      <w:r w:rsidRPr="006E40CC">
        <w:rPr>
          <w:rFonts w:ascii="Arial" w:hAnsi="Arial" w:cs="Arial"/>
        </w:rPr>
        <w:t xml:space="preserve"> savladavanje nekog od protivnika u operaciji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boss</w:t>
      </w:r>
      <w:proofErr w:type="spellEnd"/>
      <w:r w:rsidRPr="006E40CC">
        <w:rPr>
          <w:rFonts w:ascii="Arial" w:hAnsi="Arial" w:cs="Arial"/>
        </w:rPr>
        <w:t>). Vođa ceha može odrediti da se neki od zadanih ciljeva (i stupanj ispunjenosti) vide na javnoj stranici ceha. Na profilu svakog člana je vidljiv popis svih ciljeva u čijem je ispunjenu sudjelovao.</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r w:rsidRPr="006E40CC">
        <w:rPr>
          <w:rFonts w:ascii="Arial" w:hAnsi="Arial" w:cs="Arial"/>
        </w:rPr>
        <w:t>Svaki član na svom profilu navodi nazive svih likova koje ima u igri te njihovu klasu i razinu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level</w:t>
      </w:r>
      <w:proofErr w:type="spellEnd"/>
      <w:r w:rsidRPr="006E40CC">
        <w:rPr>
          <w:rFonts w:ascii="Arial" w:hAnsi="Arial" w:cs="Arial"/>
        </w:rPr>
        <w:t>). Također navodi i sve vještine (</w:t>
      </w:r>
      <w:proofErr w:type="spellStart"/>
      <w:r w:rsidRPr="006E40CC">
        <w:rPr>
          <w:rFonts w:ascii="Arial" w:hAnsi="Arial" w:cs="Arial"/>
        </w:rPr>
        <w:t>eng</w:t>
      </w:r>
      <w:proofErr w:type="spellEnd"/>
      <w:r w:rsidRPr="006E40CC">
        <w:rPr>
          <w:rFonts w:ascii="Arial" w:hAnsi="Arial" w:cs="Arial"/>
        </w:rPr>
        <w:t xml:space="preserve">. </w:t>
      </w:r>
      <w:proofErr w:type="spellStart"/>
      <w:r w:rsidRPr="006E40CC">
        <w:rPr>
          <w:rFonts w:ascii="Arial" w:hAnsi="Arial" w:cs="Arial"/>
        </w:rPr>
        <w:t>crafting</w:t>
      </w:r>
      <w:proofErr w:type="spellEnd"/>
      <w:r w:rsidRPr="006E40CC">
        <w:rPr>
          <w:rFonts w:ascii="Arial" w:hAnsi="Arial" w:cs="Arial"/>
        </w:rPr>
        <w:t xml:space="preserve"> </w:t>
      </w:r>
      <w:proofErr w:type="spellStart"/>
      <w:r w:rsidRPr="006E40CC">
        <w:rPr>
          <w:rFonts w:ascii="Arial" w:hAnsi="Arial" w:cs="Arial"/>
        </w:rPr>
        <w:t>skills</w:t>
      </w:r>
      <w:proofErr w:type="spellEnd"/>
      <w:r w:rsidRPr="006E40CC">
        <w:rPr>
          <w:rFonts w:ascii="Arial" w:hAnsi="Arial" w:cs="Arial"/>
        </w:rPr>
        <w:t xml:space="preserve">) koje taj lik posjeduje i njihovu razinu. Dodatno svaki član može još na svom profilu napisati nešto o sebi te postaviti svoj </w:t>
      </w:r>
      <w:proofErr w:type="spellStart"/>
      <w:r w:rsidRPr="006E40CC">
        <w:rPr>
          <w:rFonts w:ascii="Arial" w:hAnsi="Arial" w:cs="Arial"/>
        </w:rPr>
        <w:t>avatar</w:t>
      </w:r>
      <w:proofErr w:type="spellEnd"/>
      <w:r w:rsidRPr="006E40CC">
        <w:rPr>
          <w:rFonts w:ascii="Arial" w:hAnsi="Arial" w:cs="Arial"/>
        </w:rPr>
        <w:t>. Članovi si međusobno mogu slati poruke unutar aplikacije, a vođa ceha i vođe timova imaju mogućnost postavljanja obavijesti na stranicu ceha koja je vidljiva svim članovima. Poruke koje je neki član dobio i/ili poslao su vidljive isključivo njemu (nisu vidljive ostalim članovima).</w:t>
      </w:r>
    </w:p>
    <w:p w:rsidR="006E40CC" w:rsidRDefault="006E40CC">
      <w:pPr>
        <w:pStyle w:val="Normal1"/>
        <w:spacing w:line="360" w:lineRule="auto"/>
        <w:jc w:val="both"/>
        <w:rPr>
          <w:rFonts w:ascii="Arial" w:hAnsi="Arial" w:cs="Arial"/>
        </w:rPr>
      </w:pPr>
    </w:p>
    <w:p w:rsidR="006E40CC" w:rsidRPr="006E40CC" w:rsidRDefault="006E40CC">
      <w:pPr>
        <w:pStyle w:val="Normal1"/>
        <w:spacing w:line="360" w:lineRule="auto"/>
        <w:jc w:val="both"/>
        <w:rPr>
          <w:rFonts w:ascii="Arial" w:hAnsi="Arial" w:cs="Arial"/>
        </w:rPr>
      </w:pPr>
      <w:r w:rsidRPr="006E40CC">
        <w:rPr>
          <w:rFonts w:ascii="Arial" w:hAnsi="Arial" w:cs="Arial"/>
        </w:rPr>
        <w:t>U sustavu postoje i administratori koji mogu dodati ili obrisati korisnike te obrisati postojeći ceh. Brisanjem ceha svim članovima se sa profila uklanjaju svi podaci vezani za taj ceh. Administratori unose nazive igara za koje je moguće stvoriti ceh te svakoj igri pridružuju nazive klasa kojima mogu pripadati likovi članova ceha.</w:t>
      </w:r>
    </w:p>
    <w:p w:rsidR="006E40CC" w:rsidRDefault="006E40CC">
      <w:pPr>
        <w:pStyle w:val="Normal1"/>
        <w:spacing w:line="360" w:lineRule="auto"/>
        <w:jc w:val="both"/>
        <w:rPr>
          <w:rFonts w:ascii="Arial" w:hAnsi="Arial" w:cs="Arial"/>
        </w:rPr>
      </w:pPr>
    </w:p>
    <w:p w:rsidR="006E40CC" w:rsidRDefault="006E40CC">
      <w:pPr>
        <w:pStyle w:val="Normal1"/>
        <w:spacing w:line="360" w:lineRule="auto"/>
        <w:jc w:val="both"/>
        <w:rPr>
          <w:rFonts w:ascii="Arial" w:hAnsi="Arial" w:cs="Arial"/>
        </w:rPr>
      </w:pPr>
    </w:p>
    <w:p w:rsidR="006E40CC" w:rsidRPr="002054AF" w:rsidRDefault="006E40CC">
      <w:pPr>
        <w:pStyle w:val="Normal1"/>
        <w:spacing w:line="360" w:lineRule="auto"/>
        <w:jc w:val="both"/>
        <w:rPr>
          <w:rFonts w:ascii="Arial" w:hAnsi="Arial" w:cs="Arial"/>
        </w:rPr>
      </w:pPr>
    </w:p>
    <w:p w:rsidR="00BF7533" w:rsidRPr="008456B1" w:rsidRDefault="00BF7533">
      <w:pPr>
        <w:pStyle w:val="Normal1"/>
        <w:spacing w:line="360" w:lineRule="auto"/>
        <w:jc w:val="both"/>
        <w:rPr>
          <w:rFonts w:ascii="Arial" w:hAnsi="Arial" w:cs="Arial"/>
        </w:rPr>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5" w:name="_Toc431806047"/>
      <w:r>
        <w:lastRenderedPageBreak/>
        <w:t>Pojmovnik</w:t>
      </w:r>
      <w:bookmarkEnd w:id="5"/>
    </w:p>
    <w:p w:rsidR="006E40CC" w:rsidRDefault="006E40CC">
      <w:pPr>
        <w:pStyle w:val="Normal1"/>
        <w:rPr>
          <w:szCs w:val="24"/>
        </w:rPr>
      </w:pPr>
      <w:r w:rsidRPr="006E40CC">
        <w:rPr>
          <w:b/>
          <w:szCs w:val="24"/>
        </w:rPr>
        <w:t xml:space="preserve">MMO -  </w:t>
      </w:r>
      <w:r>
        <w:rPr>
          <w:szCs w:val="24"/>
        </w:rPr>
        <w:t>skraćenica od MMORPG</w:t>
      </w:r>
    </w:p>
    <w:p w:rsidR="00BF7533" w:rsidRPr="006E40CC" w:rsidRDefault="006E40CC" w:rsidP="006E40CC">
      <w:pPr>
        <w:pStyle w:val="Normal1"/>
        <w:rPr>
          <w:b/>
          <w:szCs w:val="24"/>
        </w:rPr>
      </w:pPr>
      <w:r w:rsidRPr="006E40CC">
        <w:rPr>
          <w:b/>
          <w:szCs w:val="24"/>
        </w:rPr>
        <w:t>MMORPG</w:t>
      </w:r>
      <w:r>
        <w:rPr>
          <w:b/>
          <w:szCs w:val="24"/>
        </w:rPr>
        <w:t xml:space="preserve"> – </w:t>
      </w:r>
      <w:r>
        <w:rPr>
          <w:szCs w:val="24"/>
        </w:rPr>
        <w:t xml:space="preserve">engl. </w:t>
      </w:r>
      <w:proofErr w:type="spellStart"/>
      <w:r>
        <w:rPr>
          <w:szCs w:val="24"/>
        </w:rPr>
        <w:t>Massively</w:t>
      </w:r>
      <w:proofErr w:type="spellEnd"/>
      <w:r>
        <w:rPr>
          <w:szCs w:val="24"/>
        </w:rPr>
        <w:t xml:space="preserve"> </w:t>
      </w:r>
      <w:proofErr w:type="spellStart"/>
      <w:r>
        <w:rPr>
          <w:szCs w:val="24"/>
        </w:rPr>
        <w:t>Multiplayer</w:t>
      </w:r>
      <w:proofErr w:type="spellEnd"/>
      <w:r>
        <w:rPr>
          <w:szCs w:val="24"/>
        </w:rPr>
        <w:t xml:space="preserve"> Online Role-</w:t>
      </w:r>
      <w:proofErr w:type="spellStart"/>
      <w:r>
        <w:rPr>
          <w:szCs w:val="24"/>
        </w:rPr>
        <w:t>Playing</w:t>
      </w:r>
      <w:proofErr w:type="spellEnd"/>
      <w:r>
        <w:rPr>
          <w:szCs w:val="24"/>
        </w:rPr>
        <w:t xml:space="preserve"> Game, online igra sa puno               igrača u kojem svaki igrač ima svoju ulogu</w:t>
      </w:r>
      <w:r w:rsidR="00454E07" w:rsidRPr="006E40CC">
        <w:rPr>
          <w:b/>
          <w:szCs w:val="24"/>
        </w:rPr>
        <w:br w:type="page"/>
      </w:r>
    </w:p>
    <w:p w:rsidR="00A35B79" w:rsidRDefault="00454E07" w:rsidP="00A35B79">
      <w:pPr>
        <w:pStyle w:val="Heading1"/>
        <w:numPr>
          <w:ilvl w:val="0"/>
          <w:numId w:val="3"/>
        </w:numPr>
        <w:tabs>
          <w:tab w:val="left" w:pos="360"/>
        </w:tabs>
        <w:spacing w:line="360" w:lineRule="auto"/>
      </w:pPr>
      <w:bookmarkStart w:id="6" w:name="_Toc431806048"/>
      <w:r>
        <w:lastRenderedPageBreak/>
        <w:t>Funkcionalni zahtjevi</w:t>
      </w:r>
      <w:bookmarkEnd w:id="6"/>
    </w:p>
    <w:p w:rsidR="00A35B79" w:rsidRPr="00FA2CBC" w:rsidRDefault="00A35B79" w:rsidP="00A35B79">
      <w:pPr>
        <w:pStyle w:val="Normal1"/>
        <w:ind w:left="360"/>
        <w:rPr>
          <w:rFonts w:ascii="Arial" w:hAnsi="Arial" w:cs="Arial"/>
          <w:b/>
          <w:sz w:val="28"/>
          <w:szCs w:val="28"/>
        </w:rPr>
      </w:pPr>
      <w:r w:rsidRPr="00FA2CBC">
        <w:rPr>
          <w:rFonts w:ascii="Arial" w:hAnsi="Arial" w:cs="Arial"/>
          <w:b/>
          <w:sz w:val="28"/>
          <w:szCs w:val="28"/>
        </w:rPr>
        <w:t>Dionici:</w:t>
      </w:r>
    </w:p>
    <w:p w:rsidR="00A35B79" w:rsidRDefault="00A35B79" w:rsidP="00A35B79">
      <w:pPr>
        <w:pStyle w:val="Normal1"/>
        <w:numPr>
          <w:ilvl w:val="0"/>
          <w:numId w:val="8"/>
        </w:numPr>
        <w:rPr>
          <w:rFonts w:ascii="Arial" w:hAnsi="Arial" w:cs="Arial"/>
          <w:szCs w:val="24"/>
        </w:rPr>
      </w:pPr>
      <w:r w:rsidRPr="00FA2CBC">
        <w:rPr>
          <w:rFonts w:ascii="Arial" w:hAnsi="Arial" w:cs="Arial"/>
          <w:szCs w:val="24"/>
        </w:rPr>
        <w:t>Vlasnici</w:t>
      </w:r>
      <w:r>
        <w:rPr>
          <w:rFonts w:ascii="Arial" w:hAnsi="Arial" w:cs="Arial"/>
          <w:szCs w:val="24"/>
        </w:rPr>
        <w:t xml:space="preserve"> aplikacije</w:t>
      </w:r>
    </w:p>
    <w:p w:rsidR="00A35B79" w:rsidRDefault="00A35B79" w:rsidP="00A35B79">
      <w:pPr>
        <w:pStyle w:val="Normal1"/>
        <w:numPr>
          <w:ilvl w:val="0"/>
          <w:numId w:val="8"/>
        </w:numPr>
        <w:rPr>
          <w:rFonts w:ascii="Arial" w:hAnsi="Arial" w:cs="Arial"/>
          <w:szCs w:val="24"/>
        </w:rPr>
      </w:pPr>
      <w:r>
        <w:rPr>
          <w:rFonts w:ascii="Arial" w:hAnsi="Arial" w:cs="Arial"/>
          <w:szCs w:val="24"/>
        </w:rPr>
        <w:t>Vođa ceha</w:t>
      </w:r>
    </w:p>
    <w:p w:rsidR="00A35B79" w:rsidRDefault="00A35B79" w:rsidP="00A35B79">
      <w:pPr>
        <w:pStyle w:val="Normal1"/>
        <w:numPr>
          <w:ilvl w:val="0"/>
          <w:numId w:val="8"/>
        </w:numPr>
        <w:rPr>
          <w:rFonts w:ascii="Arial" w:hAnsi="Arial" w:cs="Arial"/>
          <w:szCs w:val="24"/>
        </w:rPr>
      </w:pPr>
      <w:proofErr w:type="spellStart"/>
      <w:r>
        <w:rPr>
          <w:rFonts w:ascii="Arial" w:hAnsi="Arial" w:cs="Arial"/>
          <w:szCs w:val="24"/>
        </w:rPr>
        <w:t>Kordinatori</w:t>
      </w:r>
      <w:proofErr w:type="spellEnd"/>
      <w:r>
        <w:rPr>
          <w:rFonts w:ascii="Arial" w:hAnsi="Arial" w:cs="Arial"/>
          <w:szCs w:val="24"/>
        </w:rPr>
        <w:t xml:space="preserve"> ceha</w:t>
      </w:r>
    </w:p>
    <w:p w:rsidR="00A35B79" w:rsidRDefault="00A35B79" w:rsidP="00A35B79">
      <w:pPr>
        <w:pStyle w:val="Normal1"/>
        <w:numPr>
          <w:ilvl w:val="0"/>
          <w:numId w:val="8"/>
        </w:numPr>
        <w:rPr>
          <w:rFonts w:ascii="Arial" w:hAnsi="Arial" w:cs="Arial"/>
          <w:szCs w:val="24"/>
        </w:rPr>
      </w:pPr>
      <w:r>
        <w:rPr>
          <w:rFonts w:ascii="Arial" w:hAnsi="Arial" w:cs="Arial"/>
          <w:szCs w:val="24"/>
        </w:rPr>
        <w:t>Korisnici aplikacije</w:t>
      </w:r>
    </w:p>
    <w:p w:rsidR="00A35B79" w:rsidRDefault="00A35B79" w:rsidP="00A35B79">
      <w:pPr>
        <w:pStyle w:val="Normal1"/>
        <w:numPr>
          <w:ilvl w:val="0"/>
          <w:numId w:val="8"/>
        </w:numPr>
        <w:rPr>
          <w:rFonts w:ascii="Arial" w:hAnsi="Arial" w:cs="Arial"/>
          <w:szCs w:val="24"/>
        </w:rPr>
      </w:pPr>
      <w:r>
        <w:rPr>
          <w:rFonts w:ascii="Arial" w:hAnsi="Arial" w:cs="Arial"/>
          <w:szCs w:val="24"/>
        </w:rPr>
        <w:t>Administrator aplikacije</w:t>
      </w:r>
    </w:p>
    <w:p w:rsidR="00A35B79" w:rsidRPr="00CF3E01" w:rsidRDefault="00A35B79" w:rsidP="00A35B79">
      <w:pPr>
        <w:pStyle w:val="Normal1"/>
        <w:numPr>
          <w:ilvl w:val="0"/>
          <w:numId w:val="8"/>
        </w:numPr>
        <w:rPr>
          <w:rFonts w:ascii="Arial" w:hAnsi="Arial" w:cs="Arial"/>
          <w:szCs w:val="24"/>
        </w:rPr>
      </w:pPr>
      <w:r>
        <w:rPr>
          <w:rFonts w:ascii="Arial" w:hAnsi="Arial" w:cs="Arial"/>
          <w:szCs w:val="24"/>
        </w:rPr>
        <w:t>Administrator baze podataka</w:t>
      </w:r>
    </w:p>
    <w:p w:rsidR="00A35B79" w:rsidRDefault="00A35B79" w:rsidP="00A35B79">
      <w:pPr>
        <w:pStyle w:val="Default"/>
      </w:pPr>
    </w:p>
    <w:p w:rsidR="00A35B79" w:rsidRDefault="00A35B79" w:rsidP="00A35B79">
      <w:pPr>
        <w:pStyle w:val="Normal1"/>
        <w:ind w:left="360"/>
        <w:rPr>
          <w:rFonts w:ascii="Arial" w:hAnsi="Arial" w:cs="Arial"/>
          <w:b/>
          <w:bCs/>
          <w:color w:val="auto"/>
          <w:sz w:val="28"/>
          <w:szCs w:val="28"/>
        </w:rPr>
      </w:pPr>
      <w:proofErr w:type="spellStart"/>
      <w:r w:rsidRPr="0010099A">
        <w:rPr>
          <w:rFonts w:ascii="Arial" w:hAnsi="Arial" w:cs="Arial"/>
          <w:b/>
          <w:bCs/>
          <w:color w:val="auto"/>
          <w:sz w:val="28"/>
          <w:szCs w:val="28"/>
        </w:rPr>
        <w:t>Aktori</w:t>
      </w:r>
      <w:proofErr w:type="spellEnd"/>
      <w:r w:rsidRPr="0010099A">
        <w:rPr>
          <w:rFonts w:ascii="Arial" w:hAnsi="Arial" w:cs="Arial"/>
          <w:b/>
          <w:bCs/>
          <w:color w:val="auto"/>
          <w:sz w:val="28"/>
          <w:szCs w:val="28"/>
        </w:rPr>
        <w:t xml:space="preserve"> i njihovi funkcionalni zahtjevi</w:t>
      </w:r>
    </w:p>
    <w:p w:rsidR="00465A06" w:rsidRDefault="00465A06" w:rsidP="00A35B79">
      <w:pPr>
        <w:pStyle w:val="Normal1"/>
        <w:ind w:left="360"/>
        <w:rPr>
          <w:rFonts w:ascii="Arial" w:hAnsi="Arial" w:cs="Arial"/>
          <w:b/>
          <w:bCs/>
          <w:color w:val="auto"/>
          <w:sz w:val="28"/>
          <w:szCs w:val="28"/>
        </w:rPr>
      </w:pP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Anonimni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registrirati</w:t>
      </w:r>
    </w:p>
    <w:p w:rsidR="00465A06" w:rsidRDefault="00465A06" w:rsidP="00465A06">
      <w:pPr>
        <w:pStyle w:val="Normal1"/>
        <w:numPr>
          <w:ilvl w:val="0"/>
          <w:numId w:val="41"/>
        </w:numPr>
        <w:rPr>
          <w:rFonts w:ascii="Arial" w:hAnsi="Arial" w:cs="Arial"/>
          <w:bCs/>
          <w:color w:val="auto"/>
          <w:szCs w:val="28"/>
        </w:rPr>
      </w:pPr>
      <w:r>
        <w:rPr>
          <w:rFonts w:ascii="Arial" w:hAnsi="Arial" w:cs="Arial"/>
          <w:bCs/>
          <w:color w:val="auto"/>
          <w:szCs w:val="28"/>
        </w:rPr>
        <w:t>Registrirani korisnik</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urediti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obrisati svoj profil</w:t>
      </w:r>
    </w:p>
    <w:p w:rsid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stvoriti svoj ceh</w:t>
      </w:r>
    </w:p>
    <w:p w:rsidR="00465A06" w:rsidRPr="00465A06" w:rsidRDefault="00465A06" w:rsidP="00465A06">
      <w:pPr>
        <w:pStyle w:val="Normal1"/>
        <w:numPr>
          <w:ilvl w:val="1"/>
          <w:numId w:val="41"/>
        </w:numPr>
        <w:rPr>
          <w:rFonts w:ascii="Arial" w:hAnsi="Arial" w:cs="Arial"/>
          <w:bCs/>
          <w:color w:val="auto"/>
          <w:szCs w:val="28"/>
        </w:rPr>
      </w:pPr>
      <w:r>
        <w:rPr>
          <w:rFonts w:ascii="Arial" w:hAnsi="Arial" w:cs="Arial"/>
          <w:bCs/>
          <w:color w:val="auto"/>
          <w:szCs w:val="28"/>
        </w:rPr>
        <w:t>Može se pridružiti u postojeći ceh</w:t>
      </w: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t>Član ceha</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profile registriranih korisnika</w:t>
      </w:r>
    </w:p>
    <w:p w:rsidR="00A35B79" w:rsidRDefault="00A35B79" w:rsidP="00465A06">
      <w:pPr>
        <w:pStyle w:val="Normal1"/>
        <w:numPr>
          <w:ilvl w:val="1"/>
          <w:numId w:val="9"/>
        </w:numPr>
        <w:rPr>
          <w:rFonts w:ascii="Arial" w:hAnsi="Arial" w:cs="Arial"/>
          <w:szCs w:val="24"/>
        </w:rPr>
      </w:pPr>
      <w:r>
        <w:rPr>
          <w:rFonts w:ascii="Arial" w:hAnsi="Arial" w:cs="Arial"/>
          <w:szCs w:val="24"/>
        </w:rPr>
        <w:t>Može se pridružiti nekom od postojećih cehova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označiti hoće li sudjelovati u događaju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i pregledavati poruke unutar aplikacije</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Ko</w:t>
      </w:r>
      <w:r>
        <w:rPr>
          <w:rFonts w:ascii="Arial" w:hAnsi="Arial" w:cs="Arial"/>
          <w:szCs w:val="24"/>
        </w:rPr>
        <w:t>o</w:t>
      </w:r>
      <w:r w:rsidRPr="0014499A">
        <w:rPr>
          <w:rFonts w:ascii="Arial" w:hAnsi="Arial" w:cs="Arial"/>
          <w:szCs w:val="24"/>
        </w:rPr>
        <w:t>rdinator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Pr="00D75650"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glasati za vođu ceha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Default="00A35B79" w:rsidP="00A35B79">
      <w:pPr>
        <w:pStyle w:val="Normal1"/>
        <w:numPr>
          <w:ilvl w:val="1"/>
          <w:numId w:val="9"/>
        </w:numPr>
        <w:rPr>
          <w:rFonts w:ascii="Arial" w:hAnsi="Arial" w:cs="Arial"/>
          <w:szCs w:val="24"/>
        </w:rPr>
      </w:pPr>
      <w:r>
        <w:rPr>
          <w:rFonts w:ascii="Arial" w:hAnsi="Arial" w:cs="Arial"/>
          <w:szCs w:val="24"/>
        </w:rPr>
        <w:t>M</w:t>
      </w:r>
      <w:r w:rsidR="00465A06">
        <w:rPr>
          <w:rFonts w:ascii="Arial" w:hAnsi="Arial" w:cs="Arial"/>
          <w:szCs w:val="24"/>
        </w:rPr>
        <w:t>ože stvarati događaje u kalendar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Navodi isp</w:t>
      </w:r>
      <w:r w:rsidR="00465A06">
        <w:rPr>
          <w:rFonts w:ascii="Arial" w:hAnsi="Arial" w:cs="Arial"/>
          <w:szCs w:val="24"/>
        </w:rPr>
        <w:t>unjene ciljeve i članove koji su</w:t>
      </w:r>
      <w:r>
        <w:rPr>
          <w:rFonts w:ascii="Arial" w:hAnsi="Arial" w:cs="Arial"/>
          <w:szCs w:val="24"/>
        </w:rPr>
        <w:t xml:space="preserve"> sudjelovali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A35B79" w:rsidRDefault="00A35B79" w:rsidP="00A35B79">
      <w:pPr>
        <w:pStyle w:val="Normal1"/>
        <w:numPr>
          <w:ilvl w:val="0"/>
          <w:numId w:val="9"/>
        </w:numPr>
        <w:rPr>
          <w:rFonts w:ascii="Arial" w:hAnsi="Arial" w:cs="Arial"/>
          <w:szCs w:val="24"/>
        </w:rPr>
      </w:pPr>
      <w:r w:rsidRPr="0014499A">
        <w:rPr>
          <w:rFonts w:ascii="Arial" w:hAnsi="Arial" w:cs="Arial"/>
          <w:szCs w:val="24"/>
        </w:rPr>
        <w:t>Vođa ceha</w:t>
      </w:r>
    </w:p>
    <w:p w:rsidR="00A35B79" w:rsidRDefault="00A35B79" w:rsidP="00A35B79">
      <w:pPr>
        <w:pStyle w:val="Normal1"/>
        <w:numPr>
          <w:ilvl w:val="1"/>
          <w:numId w:val="9"/>
        </w:numPr>
        <w:rPr>
          <w:rFonts w:ascii="Arial" w:hAnsi="Arial" w:cs="Arial"/>
          <w:szCs w:val="24"/>
        </w:rPr>
      </w:pPr>
      <w:r>
        <w:rPr>
          <w:rFonts w:ascii="Arial" w:hAnsi="Arial" w:cs="Arial"/>
          <w:szCs w:val="24"/>
        </w:rPr>
        <w:t>Može urediti svoj profil</w:t>
      </w:r>
    </w:p>
    <w:p w:rsidR="00465A06" w:rsidRDefault="00465A06" w:rsidP="00A35B79">
      <w:pPr>
        <w:pStyle w:val="Normal1"/>
        <w:numPr>
          <w:ilvl w:val="1"/>
          <w:numId w:val="9"/>
        </w:numPr>
        <w:rPr>
          <w:rFonts w:ascii="Arial" w:hAnsi="Arial" w:cs="Arial"/>
          <w:szCs w:val="24"/>
        </w:rPr>
      </w:pPr>
      <w:r>
        <w:rPr>
          <w:rFonts w:ascii="Arial" w:hAnsi="Arial" w:cs="Arial"/>
          <w:szCs w:val="24"/>
        </w:rPr>
        <w:t>Može obrisati svoj profil</w:t>
      </w:r>
    </w:p>
    <w:p w:rsidR="00A35B79" w:rsidRDefault="00A35B79" w:rsidP="00A35B79">
      <w:pPr>
        <w:pStyle w:val="Normal1"/>
        <w:numPr>
          <w:ilvl w:val="1"/>
          <w:numId w:val="9"/>
        </w:numPr>
        <w:rPr>
          <w:rFonts w:ascii="Arial" w:hAnsi="Arial" w:cs="Arial"/>
          <w:szCs w:val="24"/>
        </w:rPr>
      </w:pPr>
      <w:r>
        <w:rPr>
          <w:rFonts w:ascii="Arial" w:hAnsi="Arial" w:cs="Arial"/>
          <w:szCs w:val="24"/>
        </w:rPr>
        <w:t>Može pregledavati kalendar događaja</w:t>
      </w:r>
    </w:p>
    <w:p w:rsidR="00A35B79" w:rsidRDefault="00A35B79" w:rsidP="00A35B79">
      <w:pPr>
        <w:pStyle w:val="Normal1"/>
        <w:numPr>
          <w:ilvl w:val="1"/>
          <w:numId w:val="9"/>
        </w:numPr>
        <w:rPr>
          <w:rFonts w:ascii="Arial" w:hAnsi="Arial" w:cs="Arial"/>
          <w:szCs w:val="24"/>
        </w:rPr>
      </w:pPr>
      <w:r>
        <w:rPr>
          <w:rFonts w:ascii="Arial" w:hAnsi="Arial" w:cs="Arial"/>
          <w:szCs w:val="24"/>
        </w:rPr>
        <w:t>Može unaprijediti člana u koordinatora</w:t>
      </w:r>
    </w:p>
    <w:p w:rsidR="00A35B79" w:rsidRDefault="00A35B79" w:rsidP="00A35B79">
      <w:pPr>
        <w:pStyle w:val="Normal1"/>
        <w:numPr>
          <w:ilvl w:val="1"/>
          <w:numId w:val="9"/>
        </w:numPr>
        <w:rPr>
          <w:rFonts w:ascii="Arial" w:hAnsi="Arial" w:cs="Arial"/>
          <w:szCs w:val="24"/>
        </w:rPr>
      </w:pPr>
      <w:r>
        <w:rPr>
          <w:rFonts w:ascii="Arial" w:hAnsi="Arial" w:cs="Arial"/>
          <w:szCs w:val="24"/>
        </w:rPr>
        <w:t>Može dozvoliti novom članu pridruživanje cehu</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stvarati događaje u kalen</w:t>
      </w:r>
      <w:r w:rsidR="00465A06">
        <w:rPr>
          <w:rFonts w:ascii="Arial" w:hAnsi="Arial" w:cs="Arial"/>
          <w:szCs w:val="24"/>
        </w:rPr>
        <w:t>dar</w:t>
      </w:r>
      <w:r>
        <w:rPr>
          <w:rFonts w:ascii="Arial" w:hAnsi="Arial" w:cs="Arial"/>
          <w:szCs w:val="24"/>
        </w:rPr>
        <w:t>u</w:t>
      </w:r>
    </w:p>
    <w:p w:rsidR="00A35B79" w:rsidRDefault="00A35B79" w:rsidP="00A35B79">
      <w:pPr>
        <w:pStyle w:val="Normal1"/>
        <w:numPr>
          <w:ilvl w:val="1"/>
          <w:numId w:val="9"/>
        </w:numPr>
        <w:rPr>
          <w:rFonts w:ascii="Arial" w:hAnsi="Arial" w:cs="Arial"/>
          <w:szCs w:val="24"/>
        </w:rPr>
      </w:pPr>
      <w:r>
        <w:rPr>
          <w:rFonts w:ascii="Arial" w:hAnsi="Arial" w:cs="Arial"/>
          <w:szCs w:val="24"/>
        </w:rPr>
        <w:t>Može zadati da se neki ciljevi vide na javnoj stranici</w:t>
      </w:r>
    </w:p>
    <w:p w:rsidR="00A35B79" w:rsidRPr="0014499A" w:rsidRDefault="00A35B79" w:rsidP="00A35B79">
      <w:pPr>
        <w:pStyle w:val="Normal1"/>
        <w:numPr>
          <w:ilvl w:val="1"/>
          <w:numId w:val="9"/>
        </w:numPr>
        <w:rPr>
          <w:rFonts w:ascii="Arial" w:hAnsi="Arial" w:cs="Arial"/>
          <w:szCs w:val="24"/>
        </w:rPr>
      </w:pPr>
      <w:r>
        <w:rPr>
          <w:rFonts w:ascii="Arial" w:hAnsi="Arial" w:cs="Arial"/>
          <w:szCs w:val="24"/>
        </w:rPr>
        <w:t>Može slati poruke i pregledavati unutar aplikacije</w:t>
      </w:r>
    </w:p>
    <w:p w:rsidR="00A35B79" w:rsidRDefault="00A35B79" w:rsidP="00A35B79">
      <w:pPr>
        <w:pStyle w:val="Normal1"/>
        <w:numPr>
          <w:ilvl w:val="1"/>
          <w:numId w:val="9"/>
        </w:numPr>
        <w:rPr>
          <w:rFonts w:ascii="Arial" w:hAnsi="Arial" w:cs="Arial"/>
          <w:szCs w:val="24"/>
        </w:rPr>
      </w:pPr>
      <w:r>
        <w:rPr>
          <w:rFonts w:ascii="Arial" w:hAnsi="Arial" w:cs="Arial"/>
          <w:szCs w:val="24"/>
        </w:rPr>
        <w:t>Može postaviti obavijesti na stranicu ceha</w:t>
      </w:r>
    </w:p>
    <w:p w:rsidR="00465A06" w:rsidRPr="00D75650" w:rsidRDefault="00465A06" w:rsidP="00A35B79">
      <w:pPr>
        <w:pStyle w:val="Normal1"/>
        <w:numPr>
          <w:ilvl w:val="1"/>
          <w:numId w:val="9"/>
        </w:numPr>
        <w:rPr>
          <w:rFonts w:ascii="Arial" w:hAnsi="Arial" w:cs="Arial"/>
          <w:szCs w:val="24"/>
        </w:rPr>
      </w:pPr>
    </w:p>
    <w:p w:rsidR="00A35B79" w:rsidRPr="0014499A" w:rsidRDefault="00A35B79" w:rsidP="00A35B79">
      <w:pPr>
        <w:pStyle w:val="Normal1"/>
        <w:numPr>
          <w:ilvl w:val="0"/>
          <w:numId w:val="9"/>
        </w:numPr>
        <w:rPr>
          <w:rFonts w:ascii="Arial" w:hAnsi="Arial" w:cs="Arial"/>
          <w:szCs w:val="24"/>
        </w:rPr>
      </w:pPr>
      <w:r w:rsidRPr="0014499A">
        <w:rPr>
          <w:rFonts w:ascii="Arial" w:hAnsi="Arial" w:cs="Arial"/>
          <w:szCs w:val="24"/>
        </w:rPr>
        <w:lastRenderedPageBreak/>
        <w:t>Administrator</w:t>
      </w:r>
    </w:p>
    <w:p w:rsidR="00A35B79" w:rsidRDefault="00A35B79" w:rsidP="00A35B79">
      <w:pPr>
        <w:pStyle w:val="Normal1"/>
        <w:numPr>
          <w:ilvl w:val="0"/>
          <w:numId w:val="10"/>
        </w:numPr>
        <w:rPr>
          <w:rFonts w:ascii="Arial" w:hAnsi="Arial" w:cs="Arial"/>
          <w:szCs w:val="24"/>
        </w:rPr>
      </w:pPr>
      <w:r w:rsidRPr="00D75650">
        <w:rPr>
          <w:rFonts w:ascii="Arial" w:hAnsi="Arial" w:cs="Arial"/>
          <w:szCs w:val="24"/>
        </w:rPr>
        <w:t xml:space="preserve">Može dodati </w:t>
      </w:r>
      <w:r>
        <w:rPr>
          <w:rFonts w:ascii="Arial" w:hAnsi="Arial" w:cs="Arial"/>
          <w:szCs w:val="24"/>
        </w:rPr>
        <w:t>i obrisati korisnike</w:t>
      </w:r>
    </w:p>
    <w:p w:rsidR="00A35B79" w:rsidRDefault="00A35B79" w:rsidP="00A35B79">
      <w:pPr>
        <w:pStyle w:val="Normal1"/>
        <w:numPr>
          <w:ilvl w:val="0"/>
          <w:numId w:val="10"/>
        </w:numPr>
        <w:rPr>
          <w:rFonts w:ascii="Arial" w:hAnsi="Arial" w:cs="Arial"/>
          <w:szCs w:val="24"/>
        </w:rPr>
      </w:pPr>
      <w:r>
        <w:rPr>
          <w:rFonts w:ascii="Arial" w:hAnsi="Arial" w:cs="Arial"/>
          <w:szCs w:val="24"/>
        </w:rPr>
        <w:t>Može obrisati ceh</w:t>
      </w:r>
    </w:p>
    <w:p w:rsidR="00A35B79" w:rsidRDefault="00A35B79" w:rsidP="00A35B79">
      <w:pPr>
        <w:pStyle w:val="Normal1"/>
        <w:numPr>
          <w:ilvl w:val="0"/>
          <w:numId w:val="10"/>
        </w:numPr>
        <w:rPr>
          <w:rFonts w:ascii="Arial" w:hAnsi="Arial" w:cs="Arial"/>
          <w:szCs w:val="24"/>
        </w:rPr>
      </w:pPr>
      <w:r>
        <w:rPr>
          <w:rFonts w:ascii="Arial" w:hAnsi="Arial" w:cs="Arial"/>
          <w:szCs w:val="24"/>
        </w:rPr>
        <w:t>Unosi naziv igre za koju se može stvoriti ceh</w:t>
      </w:r>
    </w:p>
    <w:p w:rsidR="00A35B79" w:rsidRPr="00D75650" w:rsidRDefault="00A35B79" w:rsidP="00A35B79">
      <w:pPr>
        <w:pStyle w:val="Normal1"/>
        <w:numPr>
          <w:ilvl w:val="0"/>
          <w:numId w:val="10"/>
        </w:numPr>
        <w:rPr>
          <w:rFonts w:ascii="Arial" w:hAnsi="Arial" w:cs="Arial"/>
          <w:szCs w:val="24"/>
        </w:rPr>
      </w:pPr>
      <w:r>
        <w:rPr>
          <w:rFonts w:ascii="Arial" w:hAnsi="Arial" w:cs="Arial"/>
          <w:szCs w:val="24"/>
        </w:rPr>
        <w:t>Igrama pridružuju nazive klasa kojima mogu pripadati likovi članova  ceha</w:t>
      </w: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A35B79" w:rsidRDefault="00A35B79"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A35B79">
      <w:pPr>
        <w:pStyle w:val="Normal1"/>
        <w:ind w:left="360"/>
        <w:rPr>
          <w:b/>
          <w:sz w:val="28"/>
          <w:szCs w:val="28"/>
        </w:rPr>
      </w:pPr>
    </w:p>
    <w:p w:rsidR="00465A06" w:rsidRDefault="00465A06" w:rsidP="00465A06">
      <w:pPr>
        <w:rPr>
          <w:b/>
          <w:sz w:val="28"/>
          <w:szCs w:val="28"/>
        </w:rPr>
      </w:pPr>
    </w:p>
    <w:p w:rsidR="00465A06" w:rsidRDefault="00465A06">
      <w:pPr>
        <w:rPr>
          <w:rFonts w:ascii="Arial" w:hAnsi="Arial" w:cs="Arial"/>
          <w:b/>
          <w:sz w:val="28"/>
          <w:szCs w:val="28"/>
        </w:rPr>
      </w:pPr>
      <w:r>
        <w:rPr>
          <w:rFonts w:ascii="Arial" w:hAnsi="Arial" w:cs="Arial"/>
          <w:b/>
          <w:sz w:val="28"/>
          <w:szCs w:val="28"/>
        </w:rPr>
        <w:br w:type="page"/>
      </w:r>
    </w:p>
    <w:p w:rsidR="00A35B79" w:rsidRDefault="00A35B79" w:rsidP="00A35B79">
      <w:pPr>
        <w:pStyle w:val="Normal1"/>
        <w:ind w:left="360"/>
        <w:rPr>
          <w:rFonts w:ascii="Arial" w:hAnsi="Arial" w:cs="Arial"/>
          <w:b/>
          <w:sz w:val="28"/>
          <w:szCs w:val="28"/>
        </w:rPr>
      </w:pPr>
      <w:r w:rsidRPr="00CF3E01">
        <w:rPr>
          <w:rFonts w:ascii="Arial" w:hAnsi="Arial" w:cs="Arial"/>
          <w:b/>
          <w:sz w:val="28"/>
          <w:szCs w:val="28"/>
        </w:rPr>
        <w:lastRenderedPageBreak/>
        <w:t>Opis obrazaca uporabe</w:t>
      </w:r>
    </w:p>
    <w:p w:rsidR="00A35B79" w:rsidRPr="00CF3E01" w:rsidRDefault="00A35B79" w:rsidP="00A35B79">
      <w:pPr>
        <w:pStyle w:val="Normal1"/>
        <w:ind w:left="360"/>
        <w:rPr>
          <w:rFonts w:ascii="Arial" w:hAnsi="Arial" w:cs="Arial"/>
          <w:b/>
          <w:sz w:val="28"/>
          <w:szCs w:val="28"/>
        </w:rPr>
      </w:pPr>
    </w:p>
    <w:p w:rsidR="00A35B79" w:rsidRDefault="00A35B79" w:rsidP="00A35B79">
      <w:pPr>
        <w:pStyle w:val="Normal1"/>
        <w:numPr>
          <w:ilvl w:val="0"/>
          <w:numId w:val="11"/>
        </w:numPr>
        <w:rPr>
          <w:rFonts w:ascii="Arial" w:hAnsi="Arial" w:cs="Arial"/>
          <w:szCs w:val="24"/>
        </w:rPr>
      </w:pPr>
      <w:r>
        <w:rPr>
          <w:rFonts w:ascii="Arial" w:hAnsi="Arial" w:cs="Arial"/>
          <w:szCs w:val="24"/>
        </w:rPr>
        <w:t>UC1 – Registriraj se</w:t>
      </w:r>
    </w:p>
    <w:p w:rsidR="00A35B79" w:rsidRDefault="00A35B79" w:rsidP="00A35B79">
      <w:pPr>
        <w:pStyle w:val="Normal1"/>
        <w:rPr>
          <w:rFonts w:ascii="Arial" w:hAnsi="Arial" w:cs="Arial"/>
          <w:szCs w:val="24"/>
        </w:rPr>
      </w:pP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Glavni sudionik:</w:t>
      </w:r>
      <w:r>
        <w:rPr>
          <w:rFonts w:ascii="Arial" w:hAnsi="Arial" w:cs="Arial"/>
          <w:szCs w:val="24"/>
        </w:rPr>
        <w:t xml:space="preserve"> Anonimni korisnik</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Cilj:</w:t>
      </w:r>
      <w:r w:rsidR="00650A35">
        <w:rPr>
          <w:rFonts w:ascii="Arial" w:hAnsi="Arial" w:cs="Arial"/>
          <w:szCs w:val="24"/>
        </w:rPr>
        <w:t xml:space="preserve"> Izrada novog korisničkog prof</w:t>
      </w:r>
      <w:r>
        <w:rPr>
          <w:rFonts w:ascii="Arial" w:hAnsi="Arial" w:cs="Arial"/>
          <w:szCs w:val="24"/>
        </w:rPr>
        <w:t>ila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Sudionici:</w:t>
      </w:r>
      <w:r>
        <w:rPr>
          <w:rFonts w:ascii="Arial" w:hAnsi="Arial" w:cs="Arial"/>
          <w:szCs w:val="24"/>
        </w:rPr>
        <w:t xml:space="preserve"> </w:t>
      </w:r>
      <w:r w:rsidR="00AD312B">
        <w:rPr>
          <w:rFonts w:ascii="Arial" w:hAnsi="Arial" w:cs="Arial"/>
          <w:szCs w:val="24"/>
        </w:rPr>
        <w:t>Poslužitelj, baza podataka</w:t>
      </w:r>
    </w:p>
    <w:p w:rsidR="00A35B79" w:rsidRDefault="00A35B79" w:rsidP="00A35B79">
      <w:pPr>
        <w:pStyle w:val="Normal1"/>
        <w:numPr>
          <w:ilvl w:val="0"/>
          <w:numId w:val="12"/>
        </w:numPr>
        <w:rPr>
          <w:rFonts w:ascii="Arial" w:hAnsi="Arial" w:cs="Arial"/>
          <w:szCs w:val="24"/>
        </w:rPr>
      </w:pPr>
      <w:r w:rsidRPr="00CF3E01">
        <w:rPr>
          <w:rFonts w:ascii="Arial" w:hAnsi="Arial" w:cs="Arial"/>
          <w:b/>
          <w:szCs w:val="24"/>
        </w:rPr>
        <w:t>Rezultat:</w:t>
      </w:r>
      <w:r w:rsidR="00AD312B">
        <w:rPr>
          <w:rFonts w:ascii="Arial" w:hAnsi="Arial" w:cs="Arial"/>
          <w:szCs w:val="24"/>
        </w:rPr>
        <w:t xml:space="preserve"> </w:t>
      </w:r>
      <w:r w:rsidR="007F390F">
        <w:rPr>
          <w:rFonts w:ascii="Arial" w:hAnsi="Arial" w:cs="Arial"/>
          <w:szCs w:val="24"/>
        </w:rPr>
        <w:t>Administratoru je poslan</w:t>
      </w:r>
      <w:r w:rsidR="00AD312B">
        <w:rPr>
          <w:rFonts w:ascii="Arial" w:hAnsi="Arial" w:cs="Arial"/>
          <w:szCs w:val="24"/>
        </w:rPr>
        <w:t xml:space="preserve"> zahtjev za registraciju</w:t>
      </w:r>
    </w:p>
    <w:p w:rsidR="00A35B79" w:rsidRDefault="00A0559B" w:rsidP="00A35B79">
      <w:pPr>
        <w:pStyle w:val="Normal1"/>
        <w:numPr>
          <w:ilvl w:val="0"/>
          <w:numId w:val="12"/>
        </w:numPr>
        <w:rPr>
          <w:rFonts w:ascii="Arial" w:hAnsi="Arial" w:cs="Arial"/>
          <w:szCs w:val="24"/>
        </w:rPr>
      </w:pPr>
      <w:r>
        <w:rPr>
          <w:rFonts w:ascii="Arial" w:hAnsi="Arial" w:cs="Arial"/>
          <w:b/>
          <w:szCs w:val="24"/>
        </w:rPr>
        <w:t>Željeni s</w:t>
      </w:r>
      <w:r w:rsidR="00A35B79">
        <w:rPr>
          <w:rFonts w:ascii="Arial" w:hAnsi="Arial" w:cs="Arial"/>
          <w:b/>
          <w:szCs w:val="24"/>
        </w:rPr>
        <w:t>cenarij:</w:t>
      </w:r>
      <w:r w:rsidR="00A35B79">
        <w:rPr>
          <w:rFonts w:ascii="Arial" w:hAnsi="Arial" w:cs="Arial"/>
          <w:szCs w:val="24"/>
        </w:rPr>
        <w:t xml:space="preserve"> </w:t>
      </w:r>
    </w:p>
    <w:p w:rsidR="00A35B79" w:rsidRDefault="00A35B79" w:rsidP="00A35B79">
      <w:pPr>
        <w:pStyle w:val="Normal1"/>
        <w:numPr>
          <w:ilvl w:val="1"/>
          <w:numId w:val="12"/>
        </w:numPr>
        <w:rPr>
          <w:rFonts w:ascii="Arial" w:hAnsi="Arial" w:cs="Arial"/>
          <w:szCs w:val="24"/>
        </w:rPr>
      </w:pPr>
      <w:r>
        <w:rPr>
          <w:rFonts w:ascii="Arial" w:hAnsi="Arial" w:cs="Arial"/>
          <w:szCs w:val="24"/>
        </w:rPr>
        <w:t>Korisnik odabire opciju registracije</w:t>
      </w:r>
      <w:r w:rsidR="00650A35">
        <w:rPr>
          <w:rFonts w:ascii="Arial" w:hAnsi="Arial" w:cs="Arial"/>
          <w:szCs w:val="24"/>
        </w:rPr>
        <w:t>.</w:t>
      </w:r>
    </w:p>
    <w:p w:rsidR="00A35B79" w:rsidRPr="00AD312B" w:rsidRDefault="00A35B79" w:rsidP="00A35B79">
      <w:pPr>
        <w:pStyle w:val="Normal1"/>
        <w:numPr>
          <w:ilvl w:val="1"/>
          <w:numId w:val="12"/>
        </w:numPr>
        <w:rPr>
          <w:rFonts w:ascii="Arial" w:hAnsi="Arial" w:cs="Arial"/>
          <w:szCs w:val="24"/>
        </w:rPr>
      </w:pPr>
      <w:r>
        <w:rPr>
          <w:rFonts w:ascii="Arial" w:hAnsi="Arial" w:cs="Arial"/>
          <w:szCs w:val="24"/>
        </w:rPr>
        <w:t xml:space="preserve">Korisnik unosi </w:t>
      </w:r>
      <w:r w:rsidR="00AD312B">
        <w:rPr>
          <w:rFonts w:ascii="Arial" w:hAnsi="Arial" w:cs="Arial"/>
        </w:rPr>
        <w:t xml:space="preserve">e-mail adresu, </w:t>
      </w:r>
      <w:r>
        <w:rPr>
          <w:rFonts w:ascii="Arial" w:hAnsi="Arial" w:cs="Arial"/>
        </w:rPr>
        <w:t>odgovarajući nadimak</w:t>
      </w:r>
      <w:r w:rsidR="00AD312B">
        <w:rPr>
          <w:rFonts w:ascii="Arial" w:hAnsi="Arial" w:cs="Arial"/>
        </w:rPr>
        <w:t xml:space="preserve"> i željenu lozinku</w:t>
      </w:r>
      <w:r w:rsidR="00650A35">
        <w:rPr>
          <w:rFonts w:ascii="Arial" w:hAnsi="Arial" w:cs="Arial"/>
        </w:rPr>
        <w:t>.</w:t>
      </w:r>
    </w:p>
    <w:p w:rsidR="00AD312B" w:rsidRDefault="00AD312B" w:rsidP="00A35B79">
      <w:pPr>
        <w:pStyle w:val="Normal1"/>
        <w:numPr>
          <w:ilvl w:val="1"/>
          <w:numId w:val="12"/>
        </w:numPr>
        <w:rPr>
          <w:rFonts w:ascii="Arial" w:hAnsi="Arial" w:cs="Arial"/>
          <w:szCs w:val="24"/>
        </w:rPr>
      </w:pPr>
      <w:r>
        <w:rPr>
          <w:rFonts w:ascii="Arial" w:hAnsi="Arial" w:cs="Arial"/>
        </w:rPr>
        <w:t>Poslužitelj provjerava ako podaci već postoje u bazi podataka</w:t>
      </w:r>
      <w:r w:rsidR="00650A35">
        <w:rPr>
          <w:rFonts w:ascii="Arial" w:hAnsi="Arial" w:cs="Arial"/>
        </w:rPr>
        <w:t xml:space="preserve"> i ispravnost istih.</w:t>
      </w:r>
    </w:p>
    <w:p w:rsidR="00A35B79" w:rsidRDefault="00650A35" w:rsidP="00A35B79">
      <w:pPr>
        <w:pStyle w:val="Normal1"/>
        <w:numPr>
          <w:ilvl w:val="1"/>
          <w:numId w:val="12"/>
        </w:numPr>
        <w:rPr>
          <w:rFonts w:ascii="Arial" w:hAnsi="Arial" w:cs="Arial"/>
          <w:szCs w:val="24"/>
        </w:rPr>
      </w:pPr>
      <w:r>
        <w:rPr>
          <w:rFonts w:ascii="Arial" w:hAnsi="Arial" w:cs="Arial"/>
          <w:szCs w:val="24"/>
        </w:rPr>
        <w:t>Ako korisnik ne postoji, upisuje se u bazu podataka te se upisuje u listu korisnika koji čekaju na potvrdu administratora.</w:t>
      </w:r>
    </w:p>
    <w:p w:rsidR="00A0559B" w:rsidRPr="00A0559B" w:rsidRDefault="00A0559B" w:rsidP="00A0559B">
      <w:pPr>
        <w:pStyle w:val="Normal1"/>
        <w:numPr>
          <w:ilvl w:val="0"/>
          <w:numId w:val="12"/>
        </w:numPr>
        <w:rPr>
          <w:rFonts w:ascii="Arial" w:hAnsi="Arial" w:cs="Arial"/>
          <w:szCs w:val="24"/>
        </w:rPr>
      </w:pPr>
      <w:r>
        <w:rPr>
          <w:rFonts w:ascii="Arial" w:hAnsi="Arial" w:cs="Arial"/>
          <w:b/>
          <w:szCs w:val="24"/>
        </w:rPr>
        <w:t>Mogući scenarij:</w:t>
      </w:r>
    </w:p>
    <w:p w:rsidR="00A0559B" w:rsidRDefault="00A0559B" w:rsidP="00053CC8">
      <w:pPr>
        <w:pStyle w:val="Normal1"/>
        <w:numPr>
          <w:ilvl w:val="0"/>
          <w:numId w:val="44"/>
        </w:numPr>
        <w:rPr>
          <w:rFonts w:ascii="Arial" w:hAnsi="Arial" w:cs="Arial"/>
          <w:szCs w:val="24"/>
        </w:rPr>
      </w:pPr>
      <w:r>
        <w:rPr>
          <w:rFonts w:ascii="Arial" w:hAnsi="Arial" w:cs="Arial"/>
          <w:szCs w:val="24"/>
        </w:rPr>
        <w:t>Korisnik se ne upisuje u bazu podataka jer već postoji ili uneseni podaci ne odgovaraju očekivanima. Korisniku se ispisuje poruka o netočnom unosu i zahtjeva se ispravak netočnih podataka.</w:t>
      </w:r>
    </w:p>
    <w:p w:rsidR="00C365FA" w:rsidRDefault="00C365FA" w:rsidP="00C365FA">
      <w:pPr>
        <w:pStyle w:val="Normal1"/>
        <w:rPr>
          <w:rFonts w:ascii="Arial" w:hAnsi="Arial" w:cs="Arial"/>
          <w:szCs w:val="24"/>
        </w:rPr>
      </w:pPr>
    </w:p>
    <w:p w:rsidR="00A35B79" w:rsidRDefault="00AF6EA9" w:rsidP="00AF6EA9">
      <w:pPr>
        <w:pStyle w:val="Normal1"/>
        <w:numPr>
          <w:ilvl w:val="0"/>
          <w:numId w:val="11"/>
        </w:numPr>
        <w:rPr>
          <w:rFonts w:ascii="Arial" w:hAnsi="Arial" w:cs="Arial"/>
          <w:szCs w:val="24"/>
        </w:rPr>
      </w:pPr>
      <w:r>
        <w:rPr>
          <w:rFonts w:ascii="Arial" w:hAnsi="Arial" w:cs="Arial"/>
          <w:szCs w:val="24"/>
        </w:rPr>
        <w:t xml:space="preserve">UC2 </w:t>
      </w:r>
      <w:r w:rsidR="006B199F">
        <w:rPr>
          <w:rFonts w:ascii="Arial" w:hAnsi="Arial" w:cs="Arial"/>
          <w:szCs w:val="24"/>
        </w:rPr>
        <w:t>–</w:t>
      </w:r>
      <w:r>
        <w:rPr>
          <w:rFonts w:ascii="Arial" w:hAnsi="Arial" w:cs="Arial"/>
          <w:szCs w:val="24"/>
        </w:rPr>
        <w:t xml:space="preserve"> </w:t>
      </w:r>
      <w:r w:rsidR="006B199F">
        <w:rPr>
          <w:rFonts w:ascii="Arial" w:hAnsi="Arial" w:cs="Arial"/>
          <w:szCs w:val="24"/>
        </w:rPr>
        <w:t>Uredi profil</w:t>
      </w:r>
    </w:p>
    <w:p w:rsidR="006B199F" w:rsidRDefault="006B199F" w:rsidP="006B199F">
      <w:pPr>
        <w:pStyle w:val="Normal1"/>
        <w:ind w:left="1440"/>
        <w:rPr>
          <w:rFonts w:ascii="Arial" w:hAnsi="Arial" w:cs="Arial"/>
          <w:szCs w:val="24"/>
        </w:rPr>
      </w:pPr>
    </w:p>
    <w:p w:rsidR="006B199F" w:rsidRDefault="00D14041" w:rsidP="006B199F">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D14041" w:rsidRDefault="00D14041" w:rsidP="006B199F">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296EF1">
        <w:rPr>
          <w:rFonts w:ascii="Arial" w:hAnsi="Arial" w:cs="Arial"/>
          <w:szCs w:val="24"/>
        </w:rPr>
        <w:t>Uređivanje osobnih podataka i vidljivosti istih.</w:t>
      </w:r>
    </w:p>
    <w:p w:rsidR="00296EF1" w:rsidRDefault="00296EF1" w:rsidP="006B199F">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96EF1" w:rsidRDefault="00296EF1" w:rsidP="006B199F">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registriran.</w:t>
      </w:r>
    </w:p>
    <w:p w:rsidR="00296EF1" w:rsidRDefault="00296EF1" w:rsidP="006B199F">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Osvježeni podaci na korisničkom profilu po korisnikovim preferencijama. </w:t>
      </w:r>
    </w:p>
    <w:p w:rsidR="00296EF1" w:rsidRDefault="00296EF1" w:rsidP="006B199F">
      <w:pPr>
        <w:pStyle w:val="Normal1"/>
        <w:numPr>
          <w:ilvl w:val="1"/>
          <w:numId w:val="11"/>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96EF1" w:rsidRDefault="00296EF1" w:rsidP="00296EF1">
      <w:pPr>
        <w:pStyle w:val="Normal1"/>
        <w:numPr>
          <w:ilvl w:val="3"/>
          <w:numId w:val="14"/>
        </w:numPr>
        <w:rPr>
          <w:rFonts w:ascii="Arial" w:hAnsi="Arial" w:cs="Arial"/>
          <w:szCs w:val="24"/>
        </w:rPr>
      </w:pPr>
      <w:r>
        <w:rPr>
          <w:rFonts w:ascii="Arial" w:hAnsi="Arial" w:cs="Arial"/>
          <w:szCs w:val="24"/>
        </w:rPr>
        <w:t>Korisnik odabire uređivanje profila.</w:t>
      </w:r>
    </w:p>
    <w:p w:rsidR="00296EF1" w:rsidRDefault="00296EF1" w:rsidP="00296EF1">
      <w:pPr>
        <w:pStyle w:val="Normal1"/>
        <w:numPr>
          <w:ilvl w:val="3"/>
          <w:numId w:val="14"/>
        </w:numPr>
        <w:rPr>
          <w:rFonts w:ascii="Arial" w:hAnsi="Arial" w:cs="Arial"/>
          <w:szCs w:val="24"/>
        </w:rPr>
      </w:pPr>
      <w:r>
        <w:rPr>
          <w:rFonts w:ascii="Arial" w:hAnsi="Arial" w:cs="Arial"/>
          <w:szCs w:val="24"/>
        </w:rPr>
        <w:t>Odabere podatke koji će biti vidljivi i unese željene promjene.</w:t>
      </w:r>
    </w:p>
    <w:p w:rsidR="00296EF1" w:rsidRDefault="00296EF1" w:rsidP="00296EF1">
      <w:pPr>
        <w:pStyle w:val="Normal1"/>
        <w:numPr>
          <w:ilvl w:val="3"/>
          <w:numId w:val="14"/>
        </w:numPr>
        <w:rPr>
          <w:rFonts w:ascii="Arial" w:hAnsi="Arial" w:cs="Arial"/>
          <w:szCs w:val="24"/>
        </w:rPr>
      </w:pPr>
      <w:r>
        <w:rPr>
          <w:rFonts w:ascii="Arial" w:hAnsi="Arial" w:cs="Arial"/>
          <w:szCs w:val="24"/>
        </w:rPr>
        <w:t>Korisnik potvrđuje promjene.</w:t>
      </w:r>
    </w:p>
    <w:p w:rsidR="00296EF1" w:rsidRDefault="00296EF1" w:rsidP="00296EF1">
      <w:pPr>
        <w:pStyle w:val="Normal1"/>
        <w:numPr>
          <w:ilvl w:val="3"/>
          <w:numId w:val="14"/>
        </w:numPr>
        <w:rPr>
          <w:rFonts w:ascii="Arial" w:hAnsi="Arial" w:cs="Arial"/>
          <w:szCs w:val="24"/>
        </w:rPr>
      </w:pPr>
      <w:r>
        <w:rPr>
          <w:rFonts w:ascii="Arial" w:hAnsi="Arial" w:cs="Arial"/>
          <w:szCs w:val="24"/>
        </w:rPr>
        <w:t>Poslužitelj provjerava ispravnost podataka.</w:t>
      </w:r>
    </w:p>
    <w:p w:rsidR="00296EF1" w:rsidRDefault="00296EF1" w:rsidP="00296EF1">
      <w:pPr>
        <w:pStyle w:val="Normal1"/>
        <w:numPr>
          <w:ilvl w:val="3"/>
          <w:numId w:val="14"/>
        </w:numPr>
        <w:rPr>
          <w:rFonts w:ascii="Arial" w:hAnsi="Arial" w:cs="Arial"/>
          <w:szCs w:val="24"/>
        </w:rPr>
      </w:pPr>
      <w:r>
        <w:rPr>
          <w:rFonts w:ascii="Arial" w:hAnsi="Arial" w:cs="Arial"/>
          <w:szCs w:val="24"/>
        </w:rPr>
        <w:t>Podaci se unose u bazu podataka.</w:t>
      </w:r>
    </w:p>
    <w:p w:rsidR="00C365FA" w:rsidRDefault="00C365FA" w:rsidP="00C365FA">
      <w:pPr>
        <w:pStyle w:val="Normal1"/>
        <w:rPr>
          <w:rFonts w:ascii="Arial" w:hAnsi="Arial" w:cs="Arial"/>
          <w:szCs w:val="24"/>
        </w:rPr>
      </w:pPr>
    </w:p>
    <w:p w:rsidR="00C365FA" w:rsidRDefault="00C365FA" w:rsidP="00C365FA">
      <w:pPr>
        <w:pStyle w:val="Normal1"/>
        <w:numPr>
          <w:ilvl w:val="0"/>
          <w:numId w:val="11"/>
        </w:numPr>
        <w:rPr>
          <w:rFonts w:ascii="Arial" w:hAnsi="Arial" w:cs="Arial"/>
          <w:szCs w:val="24"/>
        </w:rPr>
      </w:pPr>
      <w:r>
        <w:rPr>
          <w:rFonts w:ascii="Arial" w:hAnsi="Arial" w:cs="Arial"/>
          <w:szCs w:val="24"/>
        </w:rPr>
        <w:t>UC3 – Obriši profil</w:t>
      </w:r>
    </w:p>
    <w:p w:rsidR="00C365FA" w:rsidRDefault="00C365FA" w:rsidP="00C365FA">
      <w:pPr>
        <w:pStyle w:val="Normal1"/>
        <w:rPr>
          <w:rFonts w:ascii="Arial" w:hAnsi="Arial" w:cs="Arial"/>
          <w:szCs w:val="24"/>
        </w:rPr>
      </w:pP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Glavni sudionik:</w:t>
      </w:r>
      <w:r>
        <w:rPr>
          <w:rFonts w:ascii="Arial" w:hAnsi="Arial" w:cs="Arial"/>
          <w:szCs w:val="24"/>
        </w:rPr>
        <w:t xml:space="preserve"> Registrirani korisnik</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Cilj: </w:t>
      </w:r>
      <w:r>
        <w:rPr>
          <w:rFonts w:ascii="Arial" w:hAnsi="Arial" w:cs="Arial"/>
          <w:szCs w:val="24"/>
        </w:rPr>
        <w:t>Obrisati korisnički profil</w:t>
      </w:r>
    </w:p>
    <w:p w:rsidR="00C365FA" w:rsidRDefault="00C365FA" w:rsidP="00C365FA">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C365FA" w:rsidRDefault="00C365FA" w:rsidP="00C365FA">
      <w:pPr>
        <w:pStyle w:val="Normal1"/>
        <w:numPr>
          <w:ilvl w:val="1"/>
          <w:numId w:val="11"/>
        </w:numPr>
        <w:rPr>
          <w:rFonts w:ascii="Arial" w:hAnsi="Arial" w:cs="Arial"/>
          <w:szCs w:val="24"/>
        </w:rPr>
      </w:pPr>
      <w:r>
        <w:rPr>
          <w:rFonts w:ascii="Arial" w:hAnsi="Arial" w:cs="Arial"/>
          <w:b/>
          <w:szCs w:val="24"/>
        </w:rPr>
        <w:t xml:space="preserve">Preduvjeti: </w:t>
      </w:r>
      <w:r>
        <w:rPr>
          <w:rFonts w:ascii="Arial" w:hAnsi="Arial" w:cs="Arial"/>
          <w:szCs w:val="24"/>
        </w:rPr>
        <w:t>Korisnik je prijavljen.</w:t>
      </w:r>
    </w:p>
    <w:p w:rsidR="00C365FA" w:rsidRDefault="00C365FA" w:rsidP="00C365FA">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Obrisan korisnički profil.</w:t>
      </w:r>
    </w:p>
    <w:p w:rsidR="00C365FA" w:rsidRPr="00C365FA" w:rsidRDefault="00C365FA" w:rsidP="00C365FA">
      <w:pPr>
        <w:pStyle w:val="Normal1"/>
        <w:numPr>
          <w:ilvl w:val="1"/>
          <w:numId w:val="11"/>
        </w:numPr>
        <w:rPr>
          <w:rFonts w:ascii="Arial" w:hAnsi="Arial" w:cs="Arial"/>
          <w:szCs w:val="24"/>
        </w:rPr>
      </w:pPr>
      <w:r>
        <w:rPr>
          <w:rFonts w:ascii="Arial" w:hAnsi="Arial" w:cs="Arial"/>
          <w:b/>
          <w:szCs w:val="24"/>
        </w:rPr>
        <w:t>Željeni scenarij:</w:t>
      </w:r>
    </w:p>
    <w:p w:rsidR="00C365FA" w:rsidRDefault="00C365FA" w:rsidP="00C365FA">
      <w:pPr>
        <w:pStyle w:val="Normal1"/>
        <w:numPr>
          <w:ilvl w:val="3"/>
          <w:numId w:val="15"/>
        </w:numPr>
        <w:rPr>
          <w:rFonts w:ascii="Arial" w:hAnsi="Arial" w:cs="Arial"/>
          <w:szCs w:val="24"/>
        </w:rPr>
      </w:pPr>
      <w:r>
        <w:rPr>
          <w:rFonts w:ascii="Arial" w:hAnsi="Arial" w:cs="Arial"/>
          <w:szCs w:val="24"/>
        </w:rPr>
        <w:t>Korisnik odabire opciju brisanja profila.</w:t>
      </w:r>
    </w:p>
    <w:p w:rsidR="00C365FA" w:rsidRDefault="00C365FA" w:rsidP="00C365FA">
      <w:pPr>
        <w:pStyle w:val="Normal1"/>
        <w:numPr>
          <w:ilvl w:val="3"/>
          <w:numId w:val="15"/>
        </w:numPr>
        <w:rPr>
          <w:rFonts w:ascii="Arial" w:hAnsi="Arial" w:cs="Arial"/>
          <w:szCs w:val="24"/>
        </w:rPr>
      </w:pPr>
      <w:r>
        <w:rPr>
          <w:rFonts w:ascii="Arial" w:hAnsi="Arial" w:cs="Arial"/>
          <w:szCs w:val="24"/>
        </w:rPr>
        <w:t>Unosi se promjena u bazu podataka.</w:t>
      </w:r>
    </w:p>
    <w:p w:rsidR="00E27A7C" w:rsidRPr="002D2949" w:rsidRDefault="00C365FA" w:rsidP="002D2949">
      <w:pPr>
        <w:pStyle w:val="Normal1"/>
        <w:numPr>
          <w:ilvl w:val="3"/>
          <w:numId w:val="15"/>
        </w:numPr>
        <w:rPr>
          <w:rFonts w:ascii="Arial" w:hAnsi="Arial" w:cs="Arial"/>
          <w:szCs w:val="24"/>
        </w:rPr>
      </w:pPr>
      <w:r>
        <w:rPr>
          <w:rFonts w:ascii="Arial" w:hAnsi="Arial" w:cs="Arial"/>
          <w:szCs w:val="24"/>
        </w:rPr>
        <w:t>Korisnikov profil je obrisan.</w:t>
      </w:r>
    </w:p>
    <w:p w:rsidR="002D6EFF" w:rsidRDefault="002D6EFF" w:rsidP="002D6EFF">
      <w:pPr>
        <w:pStyle w:val="Normal1"/>
        <w:numPr>
          <w:ilvl w:val="0"/>
          <w:numId w:val="17"/>
        </w:numPr>
        <w:rPr>
          <w:rFonts w:ascii="Arial" w:hAnsi="Arial" w:cs="Arial"/>
          <w:szCs w:val="24"/>
        </w:rPr>
      </w:pPr>
      <w:r>
        <w:rPr>
          <w:rFonts w:ascii="Arial" w:hAnsi="Arial" w:cs="Arial"/>
          <w:szCs w:val="24"/>
        </w:rPr>
        <w:lastRenderedPageBreak/>
        <w:t>UC4 – Stvori ceh</w:t>
      </w:r>
    </w:p>
    <w:p w:rsidR="002D6EFF" w:rsidRDefault="002D6EFF" w:rsidP="002D6EFF">
      <w:pPr>
        <w:pStyle w:val="Normal1"/>
        <w:ind w:left="1440"/>
        <w:rPr>
          <w:rFonts w:ascii="Arial" w:hAnsi="Arial" w:cs="Arial"/>
          <w:szCs w:val="24"/>
        </w:rPr>
      </w:pPr>
    </w:p>
    <w:p w:rsidR="002D6EFF" w:rsidRDefault="002D6EFF" w:rsidP="002D6EFF">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2D6EFF" w:rsidRDefault="002D6EFF" w:rsidP="002D6EFF">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Stvaranje novog ceha</w:t>
      </w:r>
    </w:p>
    <w:p w:rsidR="002D6EFF" w:rsidRDefault="002D6EFF" w:rsidP="008E1953">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2D6EFF" w:rsidRDefault="002D6EFF" w:rsidP="008E1953">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2D6EFF" w:rsidRDefault="002D6EFF" w:rsidP="008E1953">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Stvoren novi ceh čiji je vođa korisnik koji ga je stvorio</w:t>
      </w:r>
    </w:p>
    <w:p w:rsidR="002D6EFF" w:rsidRDefault="002D6EFF" w:rsidP="008E1953">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2D6EFF" w:rsidRDefault="002D6EFF" w:rsidP="002D6EFF">
      <w:pPr>
        <w:pStyle w:val="Normal1"/>
        <w:numPr>
          <w:ilvl w:val="0"/>
          <w:numId w:val="19"/>
        </w:numPr>
        <w:rPr>
          <w:rFonts w:ascii="Arial" w:hAnsi="Arial" w:cs="Arial"/>
          <w:szCs w:val="24"/>
        </w:rPr>
      </w:pPr>
      <w:r>
        <w:rPr>
          <w:rFonts w:ascii="Arial" w:hAnsi="Arial" w:cs="Arial"/>
          <w:szCs w:val="24"/>
        </w:rPr>
        <w:t>Korisnik odabire opciju stvaranja novog ceha</w:t>
      </w:r>
      <w:r w:rsidR="000659A8">
        <w:rPr>
          <w:rFonts w:ascii="Arial" w:hAnsi="Arial" w:cs="Arial"/>
          <w:szCs w:val="24"/>
        </w:rPr>
        <w:t>.</w:t>
      </w:r>
    </w:p>
    <w:p w:rsidR="000659A8" w:rsidRDefault="000659A8" w:rsidP="002D6EFF">
      <w:pPr>
        <w:pStyle w:val="Normal1"/>
        <w:numPr>
          <w:ilvl w:val="0"/>
          <w:numId w:val="19"/>
        </w:numPr>
        <w:rPr>
          <w:rFonts w:ascii="Arial" w:hAnsi="Arial" w:cs="Arial"/>
          <w:szCs w:val="24"/>
        </w:rPr>
      </w:pPr>
      <w:r>
        <w:rPr>
          <w:rFonts w:ascii="Arial" w:hAnsi="Arial" w:cs="Arial"/>
          <w:szCs w:val="24"/>
        </w:rPr>
        <w:t>Korisnik unosi ime ceha i odabire MMO igru.</w:t>
      </w:r>
    </w:p>
    <w:p w:rsidR="008E1953" w:rsidRDefault="008E1953" w:rsidP="002D6EFF">
      <w:pPr>
        <w:pStyle w:val="Normal1"/>
        <w:numPr>
          <w:ilvl w:val="0"/>
          <w:numId w:val="19"/>
        </w:numPr>
        <w:rPr>
          <w:rFonts w:ascii="Arial" w:hAnsi="Arial" w:cs="Arial"/>
          <w:szCs w:val="24"/>
        </w:rPr>
      </w:pPr>
      <w:r>
        <w:rPr>
          <w:rFonts w:ascii="Arial" w:hAnsi="Arial" w:cs="Arial"/>
          <w:szCs w:val="24"/>
        </w:rPr>
        <w:t>Poslužitelj provjerava ispravnost podataka.</w:t>
      </w:r>
    </w:p>
    <w:p w:rsidR="008E1953" w:rsidRDefault="008E1953" w:rsidP="008E1953">
      <w:pPr>
        <w:pStyle w:val="Normal1"/>
        <w:numPr>
          <w:ilvl w:val="0"/>
          <w:numId w:val="19"/>
        </w:numPr>
        <w:rPr>
          <w:rFonts w:ascii="Arial" w:hAnsi="Arial" w:cs="Arial"/>
          <w:szCs w:val="24"/>
        </w:rPr>
      </w:pPr>
      <w:r>
        <w:rPr>
          <w:rFonts w:ascii="Arial" w:hAnsi="Arial" w:cs="Arial"/>
          <w:szCs w:val="24"/>
        </w:rPr>
        <w:t>Ako ceh ne postoji, p</w:t>
      </w:r>
      <w:r w:rsidR="002D6EFF">
        <w:rPr>
          <w:rFonts w:ascii="Arial" w:hAnsi="Arial" w:cs="Arial"/>
          <w:szCs w:val="24"/>
        </w:rPr>
        <w:t>odaci se unose u bazu podataka.</w:t>
      </w:r>
    </w:p>
    <w:p w:rsidR="008E1953" w:rsidRPr="008E1953" w:rsidRDefault="008E1953" w:rsidP="008E1953">
      <w:pPr>
        <w:pStyle w:val="Normal1"/>
        <w:numPr>
          <w:ilvl w:val="0"/>
          <w:numId w:val="22"/>
        </w:numPr>
        <w:rPr>
          <w:rFonts w:ascii="Arial" w:hAnsi="Arial" w:cs="Arial"/>
          <w:szCs w:val="24"/>
        </w:rPr>
      </w:pPr>
      <w:r>
        <w:rPr>
          <w:rFonts w:ascii="Arial" w:hAnsi="Arial" w:cs="Arial"/>
          <w:b/>
          <w:szCs w:val="24"/>
        </w:rPr>
        <w:t>Mogući drugi scenarij:</w:t>
      </w:r>
    </w:p>
    <w:p w:rsidR="00F0509C" w:rsidRDefault="008E1953" w:rsidP="00053CC8">
      <w:pPr>
        <w:pStyle w:val="Normal1"/>
        <w:numPr>
          <w:ilvl w:val="0"/>
          <w:numId w:val="42"/>
        </w:numPr>
        <w:rPr>
          <w:rFonts w:ascii="Arial" w:hAnsi="Arial" w:cs="Arial"/>
          <w:szCs w:val="24"/>
        </w:rPr>
      </w:pPr>
      <w:r>
        <w:rPr>
          <w:rFonts w:ascii="Arial" w:hAnsi="Arial" w:cs="Arial"/>
          <w:szCs w:val="24"/>
        </w:rPr>
        <w:t>Ceh se ne upisuje u bazu podataka, jer identičan c</w:t>
      </w:r>
      <w:r w:rsidR="00F0509C">
        <w:rPr>
          <w:rFonts w:ascii="Arial" w:hAnsi="Arial" w:cs="Arial"/>
          <w:szCs w:val="24"/>
        </w:rPr>
        <w:t>eh već postoji. Korisniku se ispisuje poruka i zahtjeva ispravak.</w:t>
      </w:r>
    </w:p>
    <w:p w:rsidR="00F0509C" w:rsidRDefault="00F0509C" w:rsidP="00F0509C">
      <w:pPr>
        <w:pStyle w:val="Normal1"/>
        <w:rPr>
          <w:rFonts w:ascii="Arial" w:hAnsi="Arial" w:cs="Arial"/>
          <w:szCs w:val="24"/>
        </w:rPr>
      </w:pPr>
    </w:p>
    <w:p w:rsidR="00046D52" w:rsidRDefault="00046D52" w:rsidP="00046D52">
      <w:pPr>
        <w:pStyle w:val="Normal1"/>
        <w:numPr>
          <w:ilvl w:val="0"/>
          <w:numId w:val="17"/>
        </w:numPr>
        <w:rPr>
          <w:rFonts w:ascii="Arial" w:hAnsi="Arial" w:cs="Arial"/>
          <w:szCs w:val="24"/>
        </w:rPr>
      </w:pPr>
      <w:r>
        <w:rPr>
          <w:rFonts w:ascii="Arial" w:hAnsi="Arial" w:cs="Arial"/>
          <w:szCs w:val="24"/>
        </w:rPr>
        <w:t>UC</w:t>
      </w:r>
      <w:r w:rsidR="005F0E14">
        <w:rPr>
          <w:rFonts w:ascii="Arial" w:hAnsi="Arial" w:cs="Arial"/>
          <w:szCs w:val="24"/>
        </w:rPr>
        <w:t>5</w:t>
      </w:r>
      <w:r>
        <w:rPr>
          <w:rFonts w:ascii="Arial" w:hAnsi="Arial" w:cs="Arial"/>
          <w:szCs w:val="24"/>
        </w:rPr>
        <w:t xml:space="preserve"> – Glasuj</w:t>
      </w:r>
    </w:p>
    <w:p w:rsidR="00046D52" w:rsidRDefault="00046D52" w:rsidP="00046D52">
      <w:pPr>
        <w:pStyle w:val="Normal1"/>
        <w:ind w:left="1440"/>
        <w:rPr>
          <w:rFonts w:ascii="Arial" w:hAnsi="Arial" w:cs="Arial"/>
          <w:szCs w:val="24"/>
        </w:rPr>
      </w:pPr>
    </w:p>
    <w:p w:rsidR="00046D52" w:rsidRDefault="00046D52" w:rsidP="00046D52">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w:t>
      </w:r>
    </w:p>
    <w:p w:rsidR="00046D52" w:rsidRDefault="00046D52" w:rsidP="00046D52">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Odabir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46D52" w:rsidRDefault="00046D52" w:rsidP="00046D52">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w:t>
      </w:r>
      <w:r w:rsidR="00D67198">
        <w:rPr>
          <w:rFonts w:ascii="Arial" w:hAnsi="Arial" w:cs="Arial"/>
          <w:szCs w:val="24"/>
        </w:rPr>
        <w:t xml:space="preserve">Korisnik je koordinator, </w:t>
      </w:r>
      <w:r w:rsidR="00AC644A">
        <w:rPr>
          <w:rFonts w:ascii="Arial" w:hAnsi="Arial" w:cs="Arial"/>
          <w:szCs w:val="24"/>
        </w:rPr>
        <w:t>prijavljen je</w:t>
      </w:r>
      <w:r w:rsidR="00D67198">
        <w:rPr>
          <w:rFonts w:ascii="Arial" w:hAnsi="Arial" w:cs="Arial"/>
          <w:szCs w:val="24"/>
        </w:rPr>
        <w:t>, vođa ceha napustio je ceh bez imenovanja novog vođe</w:t>
      </w:r>
    </w:p>
    <w:p w:rsidR="00046D52" w:rsidRDefault="00046D52" w:rsidP="00046D52">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Odabran novi vođa ceha</w:t>
      </w:r>
    </w:p>
    <w:p w:rsidR="004935CC" w:rsidRPr="004935CC" w:rsidRDefault="00046D52" w:rsidP="004935CC">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046D52" w:rsidRDefault="004935CC" w:rsidP="00046D52">
      <w:pPr>
        <w:pStyle w:val="Normal1"/>
        <w:numPr>
          <w:ilvl w:val="0"/>
          <w:numId w:val="25"/>
        </w:numPr>
        <w:rPr>
          <w:rFonts w:ascii="Arial" w:hAnsi="Arial" w:cs="Arial"/>
          <w:szCs w:val="24"/>
        </w:rPr>
      </w:pPr>
      <w:r>
        <w:rPr>
          <w:rFonts w:ascii="Arial" w:hAnsi="Arial" w:cs="Arial"/>
          <w:szCs w:val="24"/>
        </w:rPr>
        <w:t>Vođa ceha je obrisao profil, a nije odabrao novog vođu ceha</w:t>
      </w:r>
    </w:p>
    <w:p w:rsidR="004935CC" w:rsidRPr="004935CC" w:rsidRDefault="004935CC" w:rsidP="004935CC">
      <w:pPr>
        <w:pStyle w:val="Normal1"/>
        <w:numPr>
          <w:ilvl w:val="0"/>
          <w:numId w:val="25"/>
        </w:numPr>
        <w:rPr>
          <w:rFonts w:ascii="Arial" w:hAnsi="Arial" w:cs="Arial"/>
          <w:szCs w:val="24"/>
        </w:rPr>
      </w:pPr>
      <w:r>
        <w:rPr>
          <w:rFonts w:ascii="Arial" w:hAnsi="Arial" w:cs="Arial"/>
          <w:szCs w:val="24"/>
        </w:rPr>
        <w:t>Koordinator se prilikom prijave preusmjerava na glasanje o novom vođi te sve ostale funkcionalnosti (osim uređenja vlastitog profila) postaju nedostupne.</w:t>
      </w:r>
    </w:p>
    <w:p w:rsidR="00046D52" w:rsidRDefault="00046D52" w:rsidP="00046D52">
      <w:pPr>
        <w:pStyle w:val="Normal1"/>
        <w:numPr>
          <w:ilvl w:val="0"/>
          <w:numId w:val="25"/>
        </w:numPr>
        <w:rPr>
          <w:rFonts w:ascii="Arial" w:hAnsi="Arial" w:cs="Arial"/>
          <w:szCs w:val="24"/>
        </w:rPr>
      </w:pPr>
      <w:r>
        <w:rPr>
          <w:rFonts w:ascii="Arial" w:hAnsi="Arial" w:cs="Arial"/>
          <w:szCs w:val="24"/>
        </w:rPr>
        <w:t xml:space="preserve">Korisnik </w:t>
      </w:r>
      <w:r w:rsidR="00733887">
        <w:rPr>
          <w:rFonts w:ascii="Arial" w:hAnsi="Arial" w:cs="Arial"/>
          <w:szCs w:val="24"/>
        </w:rPr>
        <w:t>odabire novog vođu.</w:t>
      </w:r>
    </w:p>
    <w:p w:rsidR="00046D52" w:rsidRPr="00733887" w:rsidRDefault="00733887" w:rsidP="00733887">
      <w:pPr>
        <w:pStyle w:val="Normal1"/>
        <w:numPr>
          <w:ilvl w:val="0"/>
          <w:numId w:val="25"/>
        </w:numPr>
        <w:rPr>
          <w:rFonts w:ascii="Arial" w:hAnsi="Arial" w:cs="Arial"/>
          <w:szCs w:val="24"/>
        </w:rPr>
      </w:pPr>
      <w:r>
        <w:rPr>
          <w:rFonts w:ascii="Arial" w:hAnsi="Arial" w:cs="Arial"/>
          <w:szCs w:val="24"/>
        </w:rPr>
        <w:t>Zbrajaju se glasovi svih koordinatora te član s najviše glasova postaje vođa ceha.</w:t>
      </w:r>
      <w:r w:rsidR="00AC644A">
        <w:rPr>
          <w:rFonts w:ascii="Arial" w:hAnsi="Arial" w:cs="Arial"/>
          <w:szCs w:val="24"/>
        </w:rPr>
        <w:t xml:space="preserve"> Promjene se unose u bazu podataka.</w:t>
      </w:r>
      <w:r w:rsidR="00465A06">
        <w:rPr>
          <w:rFonts w:ascii="Arial" w:hAnsi="Arial" w:cs="Arial"/>
          <w:szCs w:val="24"/>
        </w:rPr>
        <w:br/>
      </w:r>
    </w:p>
    <w:p w:rsidR="00046D52" w:rsidRPr="008E1953" w:rsidRDefault="00046D52" w:rsidP="00046D52">
      <w:pPr>
        <w:pStyle w:val="Normal1"/>
        <w:numPr>
          <w:ilvl w:val="0"/>
          <w:numId w:val="22"/>
        </w:numPr>
        <w:rPr>
          <w:rFonts w:ascii="Arial" w:hAnsi="Arial" w:cs="Arial"/>
          <w:szCs w:val="24"/>
        </w:rPr>
      </w:pPr>
      <w:r>
        <w:rPr>
          <w:rFonts w:ascii="Arial" w:hAnsi="Arial" w:cs="Arial"/>
          <w:b/>
          <w:szCs w:val="24"/>
        </w:rPr>
        <w:t>Mogući drugi scenarij:</w:t>
      </w:r>
    </w:p>
    <w:p w:rsidR="006B6F3E" w:rsidRDefault="00733887" w:rsidP="00053CC8">
      <w:pPr>
        <w:pStyle w:val="Normal1"/>
        <w:numPr>
          <w:ilvl w:val="0"/>
          <w:numId w:val="43"/>
        </w:numPr>
        <w:rPr>
          <w:rFonts w:ascii="Arial" w:hAnsi="Arial" w:cs="Arial"/>
          <w:szCs w:val="24"/>
        </w:rPr>
      </w:pPr>
      <w:r>
        <w:rPr>
          <w:rFonts w:ascii="Arial" w:hAnsi="Arial" w:cs="Arial"/>
          <w:szCs w:val="24"/>
        </w:rPr>
        <w:t>Ako dva ili više člana imaju isti broj glasova, tj. ne postoji član s najviše glasova, ponavlja se glasovanje sve dok se ne izabere novi vođa.</w:t>
      </w:r>
    </w:p>
    <w:p w:rsidR="006B6F3E" w:rsidRDefault="006B6F3E" w:rsidP="006B6F3E">
      <w:pPr>
        <w:pStyle w:val="Normal1"/>
        <w:rPr>
          <w:rFonts w:ascii="Arial" w:hAnsi="Arial" w:cs="Arial"/>
          <w:szCs w:val="24"/>
        </w:rPr>
      </w:pPr>
    </w:p>
    <w:p w:rsidR="006B6F3E" w:rsidRDefault="006B6F3E" w:rsidP="006B6F3E">
      <w:pPr>
        <w:pStyle w:val="Normal1"/>
        <w:rPr>
          <w:rFonts w:ascii="Arial" w:hAnsi="Arial" w:cs="Arial"/>
          <w:szCs w:val="24"/>
        </w:rPr>
      </w:pPr>
    </w:p>
    <w:p w:rsidR="00D67198" w:rsidRDefault="00D67198" w:rsidP="006B6F3E">
      <w:pPr>
        <w:pStyle w:val="Normal1"/>
        <w:rPr>
          <w:rFonts w:ascii="Arial" w:hAnsi="Arial" w:cs="Arial"/>
          <w:szCs w:val="24"/>
        </w:rPr>
      </w:pPr>
    </w:p>
    <w:p w:rsidR="00D67198" w:rsidRDefault="00D67198" w:rsidP="006B6F3E">
      <w:pPr>
        <w:pStyle w:val="Normal1"/>
        <w:rPr>
          <w:rFonts w:ascii="Arial" w:hAnsi="Arial" w:cs="Arial"/>
          <w:szCs w:val="24"/>
        </w:rPr>
      </w:pPr>
    </w:p>
    <w:p w:rsidR="006B6F3E" w:rsidRDefault="006B6F3E"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5F0E14" w:rsidRDefault="005F0E14" w:rsidP="006B6F3E">
      <w:pPr>
        <w:pStyle w:val="Normal1"/>
        <w:rPr>
          <w:rFonts w:ascii="Arial" w:hAnsi="Arial" w:cs="Arial"/>
          <w:szCs w:val="24"/>
        </w:rPr>
      </w:pPr>
    </w:p>
    <w:p w:rsidR="006B6F3E" w:rsidRDefault="005F0E14" w:rsidP="006B6F3E">
      <w:pPr>
        <w:pStyle w:val="Normal1"/>
        <w:numPr>
          <w:ilvl w:val="0"/>
          <w:numId w:val="17"/>
        </w:numPr>
        <w:rPr>
          <w:rFonts w:ascii="Arial" w:hAnsi="Arial" w:cs="Arial"/>
          <w:szCs w:val="24"/>
        </w:rPr>
      </w:pPr>
      <w:r>
        <w:rPr>
          <w:rFonts w:ascii="Arial" w:hAnsi="Arial" w:cs="Arial"/>
          <w:szCs w:val="24"/>
        </w:rPr>
        <w:lastRenderedPageBreak/>
        <w:t>UC6</w:t>
      </w:r>
      <w:r w:rsidR="006B6F3E">
        <w:rPr>
          <w:rFonts w:ascii="Arial" w:hAnsi="Arial" w:cs="Arial"/>
          <w:szCs w:val="24"/>
        </w:rPr>
        <w:t xml:space="preserve"> – Unaprijedi/Unazadi</w:t>
      </w:r>
    </w:p>
    <w:p w:rsidR="006B6F3E" w:rsidRDefault="006B6F3E" w:rsidP="006B6F3E">
      <w:pPr>
        <w:pStyle w:val="Normal1"/>
        <w:ind w:left="1440"/>
        <w:rPr>
          <w:rFonts w:ascii="Arial" w:hAnsi="Arial" w:cs="Arial"/>
          <w:szCs w:val="24"/>
        </w:rPr>
      </w:pPr>
    </w:p>
    <w:p w:rsidR="006B6F3E" w:rsidRDefault="006B6F3E" w:rsidP="006B6F3E">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Koordinator ili vođa ceha</w:t>
      </w:r>
    </w:p>
    <w:p w:rsidR="006B6F3E" w:rsidRDefault="006B6F3E" w:rsidP="006B6F3E">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9C5A83">
        <w:rPr>
          <w:rFonts w:ascii="Arial" w:hAnsi="Arial" w:cs="Arial"/>
          <w:szCs w:val="24"/>
        </w:rPr>
        <w:t xml:space="preserve">Unaprjeđenje </w:t>
      </w:r>
      <w:r w:rsidR="00AC644A">
        <w:rPr>
          <w:rFonts w:ascii="Arial" w:hAnsi="Arial" w:cs="Arial"/>
          <w:szCs w:val="24"/>
        </w:rPr>
        <w:t xml:space="preserve">ili </w:t>
      </w:r>
      <w:proofErr w:type="spellStart"/>
      <w:r w:rsidR="00AC644A">
        <w:rPr>
          <w:rFonts w:ascii="Arial" w:hAnsi="Arial" w:cs="Arial"/>
          <w:szCs w:val="24"/>
        </w:rPr>
        <w:t>unazađenje</w:t>
      </w:r>
      <w:proofErr w:type="spellEnd"/>
      <w:r w:rsidR="009C5A83">
        <w:rPr>
          <w:rFonts w:ascii="Arial" w:hAnsi="Arial" w:cs="Arial"/>
          <w:szCs w:val="24"/>
        </w:rPr>
        <w:t xml:space="preserve"> člana</w:t>
      </w:r>
    </w:p>
    <w:p w:rsidR="006B6F3E" w:rsidRDefault="006B6F3E" w:rsidP="006B6F3E">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B6F3E" w:rsidRDefault="006B6F3E" w:rsidP="006B6F3E">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w:t>
      </w:r>
      <w:r w:rsidR="004935CC">
        <w:rPr>
          <w:rFonts w:ascii="Arial" w:hAnsi="Arial" w:cs="Arial"/>
          <w:szCs w:val="24"/>
        </w:rPr>
        <w:t>koordinator ili vođa ceha</w:t>
      </w:r>
      <w:r w:rsidR="00AC644A">
        <w:rPr>
          <w:rFonts w:ascii="Arial" w:hAnsi="Arial" w:cs="Arial"/>
          <w:szCs w:val="24"/>
        </w:rPr>
        <w:t xml:space="preserve"> i prijavljen je</w:t>
      </w:r>
    </w:p>
    <w:p w:rsidR="006B6F3E" w:rsidRDefault="006B6F3E" w:rsidP="006B6F3E">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w:t>
      </w:r>
      <w:r w:rsidR="004935CC">
        <w:rPr>
          <w:rFonts w:ascii="Arial" w:hAnsi="Arial" w:cs="Arial"/>
          <w:szCs w:val="24"/>
        </w:rPr>
        <w:t>Odabrani član je unapr</w:t>
      </w:r>
      <w:r w:rsidR="00BB0696">
        <w:rPr>
          <w:rFonts w:ascii="Arial" w:hAnsi="Arial" w:cs="Arial"/>
          <w:szCs w:val="24"/>
        </w:rPr>
        <w:t>i</w:t>
      </w:r>
      <w:r w:rsidR="004935CC">
        <w:rPr>
          <w:rFonts w:ascii="Arial" w:hAnsi="Arial" w:cs="Arial"/>
          <w:szCs w:val="24"/>
        </w:rPr>
        <w:t xml:space="preserve">jeđen ili </w:t>
      </w:r>
      <w:r w:rsidR="00AC644A">
        <w:rPr>
          <w:rFonts w:ascii="Arial" w:hAnsi="Arial" w:cs="Arial"/>
          <w:szCs w:val="24"/>
        </w:rPr>
        <w:t>unazađen</w:t>
      </w:r>
    </w:p>
    <w:p w:rsidR="006B6F3E" w:rsidRDefault="006B6F3E" w:rsidP="006B6F3E">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6B6F3E" w:rsidRDefault="00231E90" w:rsidP="00AC644A">
      <w:pPr>
        <w:pStyle w:val="Normal1"/>
        <w:numPr>
          <w:ilvl w:val="0"/>
          <w:numId w:val="28"/>
        </w:numPr>
        <w:rPr>
          <w:rFonts w:ascii="Arial" w:hAnsi="Arial" w:cs="Arial"/>
          <w:szCs w:val="24"/>
        </w:rPr>
      </w:pPr>
      <w:r>
        <w:rPr>
          <w:rFonts w:ascii="Arial" w:hAnsi="Arial" w:cs="Arial"/>
          <w:szCs w:val="24"/>
        </w:rPr>
        <w:t xml:space="preserve">Korisnik </w:t>
      </w:r>
      <w:r w:rsidR="00053CC8">
        <w:rPr>
          <w:rFonts w:ascii="Arial" w:hAnsi="Arial" w:cs="Arial"/>
          <w:szCs w:val="24"/>
        </w:rPr>
        <w:t>iz liste članova odabire onog kojeg želi unaprijediti ili unazaditi.</w:t>
      </w:r>
    </w:p>
    <w:p w:rsidR="00053CC8" w:rsidRDefault="00053CC8" w:rsidP="00BB0696">
      <w:pPr>
        <w:pStyle w:val="Normal1"/>
        <w:numPr>
          <w:ilvl w:val="0"/>
          <w:numId w:val="28"/>
        </w:numPr>
        <w:rPr>
          <w:rFonts w:ascii="Arial" w:hAnsi="Arial" w:cs="Arial"/>
          <w:szCs w:val="24"/>
        </w:rPr>
      </w:pPr>
      <w:r>
        <w:rPr>
          <w:rFonts w:ascii="Arial" w:hAnsi="Arial" w:cs="Arial"/>
          <w:szCs w:val="24"/>
        </w:rPr>
        <w:t>Korisnik odabire ulogu koju želi pridijeliti odabranom korisniku uz uvjet da koordinator ne može unazaditi drugog koordinatora ili vođu ceha.</w:t>
      </w:r>
    </w:p>
    <w:p w:rsidR="00053CC8" w:rsidRDefault="00AC644A" w:rsidP="00053CC8">
      <w:pPr>
        <w:pStyle w:val="Normal1"/>
        <w:numPr>
          <w:ilvl w:val="0"/>
          <w:numId w:val="28"/>
        </w:numPr>
        <w:rPr>
          <w:rFonts w:ascii="Arial" w:hAnsi="Arial" w:cs="Arial"/>
          <w:szCs w:val="24"/>
        </w:rPr>
      </w:pPr>
      <w:r>
        <w:rPr>
          <w:rFonts w:ascii="Arial" w:hAnsi="Arial" w:cs="Arial"/>
          <w:szCs w:val="24"/>
        </w:rPr>
        <w:t>Član je unaprijeđen/</w:t>
      </w:r>
      <w:r w:rsidR="00BB0696">
        <w:rPr>
          <w:rFonts w:ascii="Arial" w:hAnsi="Arial" w:cs="Arial"/>
          <w:szCs w:val="24"/>
        </w:rPr>
        <w:t>unazađen. Promjene se unose u bazu podataka.</w:t>
      </w:r>
    </w:p>
    <w:p w:rsidR="00053CC8" w:rsidRPr="0060075D" w:rsidRDefault="00053CC8" w:rsidP="00053CC8">
      <w:pPr>
        <w:pStyle w:val="Normal1"/>
        <w:numPr>
          <w:ilvl w:val="1"/>
          <w:numId w:val="17"/>
        </w:numPr>
        <w:rPr>
          <w:rFonts w:ascii="Arial" w:hAnsi="Arial" w:cs="Arial"/>
          <w:szCs w:val="24"/>
        </w:rPr>
      </w:pPr>
      <w:r>
        <w:rPr>
          <w:rFonts w:ascii="Arial" w:hAnsi="Arial" w:cs="Arial"/>
          <w:b/>
          <w:szCs w:val="24"/>
        </w:rPr>
        <w:t>Mogući scenarij:</w:t>
      </w:r>
    </w:p>
    <w:p w:rsidR="0060075D" w:rsidRDefault="002D2949" w:rsidP="0060075D">
      <w:pPr>
        <w:pStyle w:val="Normal1"/>
        <w:numPr>
          <w:ilvl w:val="3"/>
          <w:numId w:val="45"/>
        </w:numPr>
        <w:rPr>
          <w:rFonts w:ascii="Arial" w:hAnsi="Arial" w:cs="Arial"/>
          <w:szCs w:val="24"/>
        </w:rPr>
      </w:pPr>
      <w:r>
        <w:rPr>
          <w:rFonts w:ascii="Arial" w:hAnsi="Arial" w:cs="Arial"/>
          <w:szCs w:val="24"/>
        </w:rPr>
        <w:t>Korisnik koji je vođa odabire korisnika kojeg želi unaprijediti ili unazaditi</w:t>
      </w:r>
      <w:r w:rsidR="00475D07">
        <w:rPr>
          <w:rFonts w:ascii="Arial" w:hAnsi="Arial" w:cs="Arial"/>
          <w:szCs w:val="24"/>
        </w:rPr>
        <w:t>.</w:t>
      </w:r>
    </w:p>
    <w:p w:rsidR="002D2949" w:rsidRDefault="002D2949" w:rsidP="0060075D">
      <w:pPr>
        <w:pStyle w:val="Normal1"/>
        <w:numPr>
          <w:ilvl w:val="3"/>
          <w:numId w:val="45"/>
        </w:numPr>
        <w:rPr>
          <w:rFonts w:ascii="Arial" w:hAnsi="Arial" w:cs="Arial"/>
          <w:szCs w:val="24"/>
        </w:rPr>
      </w:pPr>
      <w:r>
        <w:rPr>
          <w:rFonts w:ascii="Arial" w:hAnsi="Arial" w:cs="Arial"/>
          <w:szCs w:val="24"/>
        </w:rPr>
        <w:t>Odabranog korisnika promiče u vođu ceha</w:t>
      </w:r>
      <w:r w:rsidR="00475D07">
        <w:rPr>
          <w:rFonts w:ascii="Arial" w:hAnsi="Arial" w:cs="Arial"/>
          <w:szCs w:val="24"/>
        </w:rPr>
        <w:t>.</w:t>
      </w:r>
    </w:p>
    <w:p w:rsidR="00475D07" w:rsidRDefault="00475D07" w:rsidP="0060075D">
      <w:pPr>
        <w:pStyle w:val="Normal1"/>
        <w:numPr>
          <w:ilvl w:val="3"/>
          <w:numId w:val="45"/>
        </w:numPr>
        <w:rPr>
          <w:rFonts w:ascii="Arial" w:hAnsi="Arial" w:cs="Arial"/>
          <w:szCs w:val="24"/>
        </w:rPr>
      </w:pPr>
      <w:r>
        <w:rPr>
          <w:rFonts w:ascii="Arial" w:hAnsi="Arial" w:cs="Arial"/>
          <w:szCs w:val="24"/>
        </w:rPr>
        <w:t>Promjene se unose u bazu podataka.</w:t>
      </w:r>
    </w:p>
    <w:p w:rsidR="00BB0696" w:rsidRDefault="00BB0696" w:rsidP="00BB0696">
      <w:pPr>
        <w:pStyle w:val="Normal1"/>
        <w:rPr>
          <w:rFonts w:ascii="Arial" w:hAnsi="Arial" w:cs="Arial"/>
          <w:szCs w:val="24"/>
        </w:rPr>
      </w:pPr>
    </w:p>
    <w:p w:rsidR="00BB0696" w:rsidRPr="00BB0696" w:rsidRDefault="00BB0696" w:rsidP="00BB0696">
      <w:pPr>
        <w:pStyle w:val="Normal1"/>
        <w:rPr>
          <w:rFonts w:ascii="Arial" w:hAnsi="Arial" w:cs="Arial"/>
          <w:szCs w:val="24"/>
        </w:rPr>
      </w:pPr>
    </w:p>
    <w:p w:rsidR="00BB0696" w:rsidRDefault="005F0E14" w:rsidP="0060075D">
      <w:pPr>
        <w:pStyle w:val="Normal1"/>
        <w:numPr>
          <w:ilvl w:val="0"/>
          <w:numId w:val="17"/>
        </w:numPr>
        <w:rPr>
          <w:rFonts w:ascii="Arial" w:hAnsi="Arial" w:cs="Arial"/>
          <w:szCs w:val="24"/>
        </w:rPr>
      </w:pPr>
      <w:r>
        <w:rPr>
          <w:rFonts w:ascii="Arial" w:hAnsi="Arial" w:cs="Arial"/>
          <w:szCs w:val="24"/>
        </w:rPr>
        <w:t>UC7</w:t>
      </w:r>
      <w:r w:rsidR="00BB0696">
        <w:rPr>
          <w:rFonts w:ascii="Arial" w:hAnsi="Arial" w:cs="Arial"/>
          <w:szCs w:val="24"/>
        </w:rPr>
        <w:t xml:space="preserve"> – Pridruži se cehu</w:t>
      </w:r>
    </w:p>
    <w:p w:rsidR="00BB0696" w:rsidRDefault="00BB0696" w:rsidP="00BB0696">
      <w:pPr>
        <w:pStyle w:val="Normal1"/>
        <w:ind w:left="1440"/>
        <w:rPr>
          <w:rFonts w:ascii="Arial" w:hAnsi="Arial" w:cs="Arial"/>
          <w:szCs w:val="24"/>
        </w:rPr>
      </w:pPr>
    </w:p>
    <w:p w:rsidR="00BB0696" w:rsidRDefault="00BB0696" w:rsidP="0060075D">
      <w:pPr>
        <w:pStyle w:val="Normal1"/>
        <w:numPr>
          <w:ilvl w:val="1"/>
          <w:numId w:val="17"/>
        </w:numPr>
        <w:rPr>
          <w:rFonts w:ascii="Arial" w:hAnsi="Arial" w:cs="Arial"/>
          <w:szCs w:val="24"/>
        </w:rPr>
      </w:pPr>
      <w:r>
        <w:rPr>
          <w:rFonts w:ascii="Arial" w:hAnsi="Arial" w:cs="Arial"/>
          <w:b/>
          <w:szCs w:val="24"/>
        </w:rPr>
        <w:t xml:space="preserve">Glavni sudionik: </w:t>
      </w:r>
      <w:r>
        <w:rPr>
          <w:rFonts w:ascii="Arial" w:hAnsi="Arial" w:cs="Arial"/>
          <w:szCs w:val="24"/>
        </w:rPr>
        <w:t>Registrirani korisnik</w:t>
      </w:r>
    </w:p>
    <w:p w:rsidR="00BB0696" w:rsidRDefault="00BB0696" w:rsidP="0060075D">
      <w:pPr>
        <w:pStyle w:val="Normal1"/>
        <w:numPr>
          <w:ilvl w:val="1"/>
          <w:numId w:val="17"/>
        </w:numPr>
        <w:rPr>
          <w:rFonts w:ascii="Arial" w:hAnsi="Arial" w:cs="Arial"/>
          <w:szCs w:val="24"/>
        </w:rPr>
      </w:pPr>
      <w:r>
        <w:rPr>
          <w:rFonts w:ascii="Arial" w:hAnsi="Arial" w:cs="Arial"/>
          <w:b/>
          <w:szCs w:val="24"/>
        </w:rPr>
        <w:t>Cilj:</w:t>
      </w:r>
      <w:r>
        <w:rPr>
          <w:rFonts w:ascii="Arial" w:hAnsi="Arial" w:cs="Arial"/>
          <w:szCs w:val="24"/>
        </w:rPr>
        <w:t xml:space="preserve"> </w:t>
      </w:r>
      <w:r w:rsidR="00140939">
        <w:rPr>
          <w:rFonts w:ascii="Arial" w:hAnsi="Arial" w:cs="Arial"/>
          <w:szCs w:val="24"/>
        </w:rPr>
        <w:t>Korisnik</w:t>
      </w:r>
      <w:r>
        <w:rPr>
          <w:rFonts w:ascii="Arial" w:hAnsi="Arial" w:cs="Arial"/>
          <w:szCs w:val="24"/>
        </w:rPr>
        <w:t xml:space="preserve"> se želi pridružiti cehu</w:t>
      </w:r>
    </w:p>
    <w:p w:rsidR="00BB0696" w:rsidRDefault="00BB0696" w:rsidP="00BB0696">
      <w:pPr>
        <w:pStyle w:val="Normal1"/>
        <w:numPr>
          <w:ilvl w:val="0"/>
          <w:numId w:val="20"/>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B0696" w:rsidRDefault="00BB0696" w:rsidP="00BB0696">
      <w:pPr>
        <w:pStyle w:val="Normal1"/>
        <w:numPr>
          <w:ilvl w:val="0"/>
          <w:numId w:val="20"/>
        </w:numPr>
        <w:rPr>
          <w:rFonts w:ascii="Arial" w:hAnsi="Arial" w:cs="Arial"/>
          <w:szCs w:val="24"/>
        </w:rPr>
      </w:pPr>
      <w:r>
        <w:rPr>
          <w:rFonts w:ascii="Arial" w:hAnsi="Arial" w:cs="Arial"/>
          <w:b/>
          <w:szCs w:val="24"/>
        </w:rPr>
        <w:t>Preduvjeti:</w:t>
      </w:r>
      <w:r>
        <w:rPr>
          <w:rFonts w:ascii="Arial" w:hAnsi="Arial" w:cs="Arial"/>
          <w:szCs w:val="24"/>
        </w:rPr>
        <w:t xml:space="preserve"> Korisnik je registriran i prijavljen</w:t>
      </w:r>
    </w:p>
    <w:p w:rsidR="00BB0696" w:rsidRDefault="00BB0696" w:rsidP="00BB0696">
      <w:pPr>
        <w:pStyle w:val="Normal1"/>
        <w:numPr>
          <w:ilvl w:val="0"/>
          <w:numId w:val="20"/>
        </w:numPr>
        <w:rPr>
          <w:rFonts w:ascii="Arial" w:hAnsi="Arial" w:cs="Arial"/>
          <w:szCs w:val="24"/>
        </w:rPr>
      </w:pPr>
      <w:r>
        <w:rPr>
          <w:rFonts w:ascii="Arial" w:hAnsi="Arial" w:cs="Arial"/>
          <w:b/>
          <w:szCs w:val="24"/>
        </w:rPr>
        <w:t>Rezultat:</w:t>
      </w:r>
      <w:r>
        <w:rPr>
          <w:rFonts w:ascii="Arial" w:hAnsi="Arial" w:cs="Arial"/>
          <w:szCs w:val="24"/>
        </w:rPr>
        <w:t xml:space="preserve"> Ispunjen javni obrazac za prijavu u ceh</w:t>
      </w:r>
    </w:p>
    <w:p w:rsidR="00BB0696" w:rsidRDefault="00BB0696" w:rsidP="00BB0696">
      <w:pPr>
        <w:pStyle w:val="Normal1"/>
        <w:numPr>
          <w:ilvl w:val="0"/>
          <w:numId w:val="20"/>
        </w:numPr>
        <w:rPr>
          <w:rFonts w:ascii="Arial" w:hAnsi="Arial" w:cs="Arial"/>
          <w:szCs w:val="24"/>
        </w:rPr>
      </w:pPr>
      <w:r>
        <w:rPr>
          <w:rFonts w:ascii="Arial" w:hAnsi="Arial" w:cs="Arial"/>
          <w:b/>
          <w:szCs w:val="24"/>
        </w:rPr>
        <w:t>Željeni scenarij:</w:t>
      </w:r>
      <w:r>
        <w:rPr>
          <w:rFonts w:ascii="Arial" w:hAnsi="Arial" w:cs="Arial"/>
          <w:szCs w:val="24"/>
        </w:rPr>
        <w:t xml:space="preserve"> </w:t>
      </w:r>
    </w:p>
    <w:p w:rsidR="00BB0696" w:rsidRDefault="00BB0696" w:rsidP="00BB0696">
      <w:pPr>
        <w:pStyle w:val="Normal1"/>
        <w:numPr>
          <w:ilvl w:val="0"/>
          <w:numId w:val="29"/>
        </w:numPr>
        <w:rPr>
          <w:rFonts w:ascii="Arial" w:hAnsi="Arial" w:cs="Arial"/>
          <w:szCs w:val="24"/>
        </w:rPr>
      </w:pPr>
      <w:r>
        <w:rPr>
          <w:rFonts w:ascii="Arial" w:hAnsi="Arial" w:cs="Arial"/>
          <w:szCs w:val="24"/>
        </w:rPr>
        <w:t>Korisnik otvara javnu stranicu ceha kojem se želi pridružiti</w:t>
      </w:r>
    </w:p>
    <w:p w:rsidR="00BB0696" w:rsidRDefault="00BB0696" w:rsidP="00BB0696">
      <w:pPr>
        <w:pStyle w:val="Normal1"/>
        <w:numPr>
          <w:ilvl w:val="0"/>
          <w:numId w:val="29"/>
        </w:numPr>
        <w:rPr>
          <w:rFonts w:ascii="Arial" w:hAnsi="Arial" w:cs="Arial"/>
          <w:szCs w:val="24"/>
        </w:rPr>
      </w:pPr>
      <w:r>
        <w:rPr>
          <w:rFonts w:ascii="Arial" w:hAnsi="Arial" w:cs="Arial"/>
          <w:szCs w:val="24"/>
        </w:rPr>
        <w:t>Korisnik popunjava obrazac za prijavu</w:t>
      </w:r>
      <w:r w:rsidR="00551C0E">
        <w:rPr>
          <w:rFonts w:ascii="Arial" w:hAnsi="Arial" w:cs="Arial"/>
          <w:szCs w:val="24"/>
        </w:rPr>
        <w:t xml:space="preserve"> u kojem u kratko navodi zašto se želi pridružiti cehu.</w:t>
      </w:r>
    </w:p>
    <w:p w:rsidR="003A1ED4" w:rsidRPr="004A087B" w:rsidRDefault="00551C0E" w:rsidP="003A1ED4">
      <w:pPr>
        <w:pStyle w:val="Normal1"/>
        <w:numPr>
          <w:ilvl w:val="0"/>
          <w:numId w:val="29"/>
        </w:numPr>
        <w:rPr>
          <w:rFonts w:ascii="Arial" w:hAnsi="Arial" w:cs="Arial"/>
          <w:szCs w:val="24"/>
        </w:rPr>
      </w:pPr>
      <w:r>
        <w:rPr>
          <w:rFonts w:ascii="Arial" w:hAnsi="Arial" w:cs="Arial"/>
          <w:szCs w:val="24"/>
        </w:rPr>
        <w:t xml:space="preserve">Ispunjeni obrazac </w:t>
      </w:r>
      <w:r w:rsidR="00F04C07">
        <w:rPr>
          <w:rFonts w:ascii="Arial" w:hAnsi="Arial" w:cs="Arial"/>
          <w:szCs w:val="24"/>
        </w:rPr>
        <w:t>se pohranjuje u bazu podataka i vidljiv je vođi ceha i koordinatorima.</w:t>
      </w:r>
    </w:p>
    <w:p w:rsidR="003A1ED4" w:rsidRDefault="003A1ED4" w:rsidP="003A1ED4">
      <w:pPr>
        <w:pStyle w:val="Normal1"/>
        <w:rPr>
          <w:rFonts w:ascii="Arial" w:hAnsi="Arial" w:cs="Arial"/>
          <w:szCs w:val="24"/>
        </w:rPr>
      </w:pPr>
    </w:p>
    <w:p w:rsidR="003A1ED4" w:rsidRDefault="005F0E14" w:rsidP="0060075D">
      <w:pPr>
        <w:pStyle w:val="Normal1"/>
        <w:numPr>
          <w:ilvl w:val="0"/>
          <w:numId w:val="45"/>
        </w:numPr>
        <w:ind w:left="1560"/>
        <w:rPr>
          <w:rFonts w:ascii="Arial" w:hAnsi="Arial" w:cs="Arial"/>
          <w:szCs w:val="24"/>
        </w:rPr>
      </w:pPr>
      <w:r>
        <w:rPr>
          <w:rFonts w:ascii="Arial" w:hAnsi="Arial" w:cs="Arial"/>
          <w:szCs w:val="24"/>
        </w:rPr>
        <w:t>UC8</w:t>
      </w:r>
      <w:r w:rsidR="003A1ED4">
        <w:rPr>
          <w:rFonts w:ascii="Arial" w:hAnsi="Arial" w:cs="Arial"/>
          <w:szCs w:val="24"/>
        </w:rPr>
        <w:t xml:space="preserve"> – Obriši ceh</w:t>
      </w:r>
    </w:p>
    <w:p w:rsidR="003A1ED4" w:rsidRDefault="003A1ED4" w:rsidP="003A1ED4">
      <w:pPr>
        <w:pStyle w:val="Normal1"/>
        <w:rPr>
          <w:rFonts w:ascii="Arial" w:hAnsi="Arial" w:cs="Arial"/>
          <w:szCs w:val="24"/>
        </w:rPr>
      </w:pP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 xml:space="preserve">Cilj: </w:t>
      </w:r>
      <w:r>
        <w:rPr>
          <w:rFonts w:ascii="Arial" w:hAnsi="Arial" w:cs="Arial"/>
          <w:szCs w:val="24"/>
        </w:rPr>
        <w:t>Obrisati ceh</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Ceh postoji u bazi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Ceh je izbrisan iz baze podataka.</w:t>
      </w:r>
    </w:p>
    <w:p w:rsidR="003A1ED4" w:rsidRDefault="003A1ED4" w:rsidP="00780933">
      <w:pPr>
        <w:pStyle w:val="Normal1"/>
        <w:numPr>
          <w:ilvl w:val="2"/>
          <w:numId w:val="45"/>
        </w:numPr>
        <w:ind w:hanging="317"/>
        <w:rPr>
          <w:rFonts w:ascii="Arial" w:hAnsi="Arial" w:cs="Arial"/>
          <w:szCs w:val="24"/>
        </w:rPr>
      </w:pPr>
      <w:r>
        <w:rPr>
          <w:rFonts w:ascii="Arial" w:hAnsi="Arial" w:cs="Arial"/>
          <w:b/>
          <w:szCs w:val="24"/>
        </w:rPr>
        <w:t>Željeni scenarij:</w:t>
      </w:r>
      <w:r>
        <w:rPr>
          <w:rFonts w:ascii="Arial" w:hAnsi="Arial" w:cs="Arial"/>
          <w:szCs w:val="24"/>
        </w:rPr>
        <w:t xml:space="preserve"> </w:t>
      </w:r>
    </w:p>
    <w:p w:rsidR="003A1ED4" w:rsidRDefault="003A1ED4" w:rsidP="003A1ED4">
      <w:pPr>
        <w:pStyle w:val="Normal1"/>
        <w:numPr>
          <w:ilvl w:val="3"/>
          <w:numId w:val="30"/>
        </w:numPr>
        <w:rPr>
          <w:rFonts w:ascii="Arial" w:hAnsi="Arial" w:cs="Arial"/>
          <w:szCs w:val="24"/>
        </w:rPr>
      </w:pPr>
      <w:r>
        <w:rPr>
          <w:rFonts w:ascii="Arial" w:hAnsi="Arial" w:cs="Arial"/>
          <w:szCs w:val="24"/>
        </w:rPr>
        <w:t>Administrator otvara stranicu ceha kojeg želi obrisati</w:t>
      </w:r>
    </w:p>
    <w:p w:rsidR="003A1ED4" w:rsidRDefault="003664CB" w:rsidP="003A1ED4">
      <w:pPr>
        <w:pStyle w:val="Normal1"/>
        <w:numPr>
          <w:ilvl w:val="3"/>
          <w:numId w:val="30"/>
        </w:numPr>
        <w:rPr>
          <w:rFonts w:ascii="Arial" w:hAnsi="Arial" w:cs="Arial"/>
          <w:szCs w:val="24"/>
        </w:rPr>
      </w:pPr>
      <w:r>
        <w:rPr>
          <w:rFonts w:ascii="Arial" w:hAnsi="Arial" w:cs="Arial"/>
          <w:szCs w:val="24"/>
        </w:rPr>
        <w:t>Klikom na gumb odabire opciju brisanja željenog ceha</w:t>
      </w:r>
    </w:p>
    <w:p w:rsidR="005F0E14" w:rsidRDefault="003664CB" w:rsidP="00AA7BC1">
      <w:pPr>
        <w:pStyle w:val="Normal1"/>
        <w:numPr>
          <w:ilvl w:val="3"/>
          <w:numId w:val="30"/>
        </w:numPr>
        <w:rPr>
          <w:rFonts w:ascii="Arial" w:hAnsi="Arial" w:cs="Arial"/>
          <w:szCs w:val="24"/>
        </w:rPr>
      </w:pPr>
      <w:r>
        <w:rPr>
          <w:rFonts w:ascii="Arial" w:hAnsi="Arial" w:cs="Arial"/>
          <w:szCs w:val="24"/>
        </w:rPr>
        <w:t>Odabrani ceh briše se iz baze te se svim članovima ceha briše status i članstvo u cehu</w:t>
      </w:r>
    </w:p>
    <w:p w:rsidR="004A087B" w:rsidRDefault="004A087B" w:rsidP="004A087B">
      <w:pPr>
        <w:pStyle w:val="Normal1"/>
        <w:ind w:left="2880"/>
        <w:rPr>
          <w:rFonts w:ascii="Arial" w:hAnsi="Arial" w:cs="Arial"/>
          <w:szCs w:val="24"/>
        </w:rPr>
      </w:pPr>
    </w:p>
    <w:p w:rsidR="004A087B" w:rsidRPr="004A087B" w:rsidRDefault="004A087B" w:rsidP="004A087B">
      <w:pPr>
        <w:pStyle w:val="Normal1"/>
        <w:ind w:left="2880"/>
        <w:rPr>
          <w:rFonts w:ascii="Arial" w:hAnsi="Arial" w:cs="Arial"/>
          <w:szCs w:val="24"/>
        </w:rPr>
      </w:pPr>
    </w:p>
    <w:p w:rsidR="00AA7BC1" w:rsidRDefault="005F0E14" w:rsidP="00780933">
      <w:pPr>
        <w:pStyle w:val="Normal1"/>
        <w:numPr>
          <w:ilvl w:val="0"/>
          <w:numId w:val="45"/>
        </w:numPr>
        <w:ind w:left="1418" w:hanging="328"/>
        <w:rPr>
          <w:rFonts w:ascii="Arial" w:hAnsi="Arial" w:cs="Arial"/>
          <w:szCs w:val="24"/>
        </w:rPr>
      </w:pPr>
      <w:r>
        <w:rPr>
          <w:rFonts w:ascii="Arial" w:hAnsi="Arial" w:cs="Arial"/>
          <w:szCs w:val="24"/>
        </w:rPr>
        <w:lastRenderedPageBreak/>
        <w:t>UC9</w:t>
      </w:r>
      <w:r w:rsidR="00AA7BC1">
        <w:rPr>
          <w:rFonts w:ascii="Arial" w:hAnsi="Arial" w:cs="Arial"/>
          <w:szCs w:val="24"/>
        </w:rPr>
        <w:t xml:space="preserve"> – Dodaj igru i klase</w:t>
      </w:r>
    </w:p>
    <w:p w:rsidR="00AA7BC1" w:rsidRDefault="00AA7BC1" w:rsidP="00AA7BC1">
      <w:pPr>
        <w:pStyle w:val="Normal1"/>
        <w:rPr>
          <w:rFonts w:ascii="Arial" w:hAnsi="Arial" w:cs="Arial"/>
          <w:szCs w:val="24"/>
        </w:rPr>
      </w:pP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Cilj:</w:t>
      </w:r>
      <w:r>
        <w:rPr>
          <w:rFonts w:ascii="Arial" w:hAnsi="Arial" w:cs="Arial"/>
          <w:szCs w:val="24"/>
        </w:rPr>
        <w:t xml:space="preserve"> Dodati novu MMO igru i pripadajuće klase za tu igru</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Preduvjeti:</w:t>
      </w:r>
      <w:r>
        <w:rPr>
          <w:rFonts w:ascii="Arial" w:hAnsi="Arial" w:cs="Arial"/>
          <w:szCs w:val="24"/>
        </w:rPr>
        <w:t xml:space="preserve"> Igra ne postoji u bazi podataka</w:t>
      </w:r>
    </w:p>
    <w:p w:rsidR="00AA7BC1" w:rsidRDefault="00AA7BC1" w:rsidP="002F6DB8">
      <w:pPr>
        <w:pStyle w:val="Normal1"/>
        <w:numPr>
          <w:ilvl w:val="2"/>
          <w:numId w:val="45"/>
        </w:numPr>
        <w:ind w:hanging="317"/>
        <w:rPr>
          <w:rFonts w:ascii="Arial" w:hAnsi="Arial" w:cs="Arial"/>
          <w:szCs w:val="24"/>
        </w:rPr>
      </w:pPr>
      <w:r>
        <w:rPr>
          <w:rFonts w:ascii="Arial" w:hAnsi="Arial" w:cs="Arial"/>
          <w:b/>
          <w:szCs w:val="24"/>
        </w:rPr>
        <w:t>Rezultat:</w:t>
      </w:r>
      <w:r>
        <w:rPr>
          <w:rFonts w:ascii="Arial" w:hAnsi="Arial" w:cs="Arial"/>
          <w:szCs w:val="24"/>
        </w:rPr>
        <w:t xml:space="preserve"> Nova igra je dodana u bazu podataka</w:t>
      </w:r>
    </w:p>
    <w:p w:rsidR="00AA7BC1" w:rsidRDefault="003B6267" w:rsidP="002F6DB8">
      <w:pPr>
        <w:pStyle w:val="Normal1"/>
        <w:numPr>
          <w:ilvl w:val="2"/>
          <w:numId w:val="45"/>
        </w:numPr>
        <w:ind w:hanging="317"/>
        <w:rPr>
          <w:rFonts w:ascii="Arial" w:hAnsi="Arial" w:cs="Arial"/>
          <w:szCs w:val="24"/>
        </w:rPr>
      </w:pPr>
      <w:r>
        <w:rPr>
          <w:rFonts w:ascii="Arial" w:hAnsi="Arial" w:cs="Arial"/>
          <w:b/>
          <w:szCs w:val="24"/>
        </w:rPr>
        <w:t>Željeni scenarij:</w:t>
      </w:r>
    </w:p>
    <w:p w:rsidR="003B6267" w:rsidRDefault="003B6267" w:rsidP="003B6267">
      <w:pPr>
        <w:pStyle w:val="Normal1"/>
        <w:numPr>
          <w:ilvl w:val="3"/>
          <w:numId w:val="31"/>
        </w:numPr>
        <w:rPr>
          <w:rFonts w:ascii="Arial" w:hAnsi="Arial" w:cs="Arial"/>
          <w:szCs w:val="24"/>
        </w:rPr>
      </w:pPr>
      <w:r>
        <w:rPr>
          <w:rFonts w:ascii="Arial" w:hAnsi="Arial" w:cs="Arial"/>
          <w:szCs w:val="24"/>
        </w:rPr>
        <w:t>Administrator odabire opciju dodavanja nove MMO igre</w:t>
      </w:r>
    </w:p>
    <w:p w:rsidR="003B6267" w:rsidRDefault="003B6267" w:rsidP="003B6267">
      <w:pPr>
        <w:pStyle w:val="Normal1"/>
        <w:numPr>
          <w:ilvl w:val="3"/>
          <w:numId w:val="31"/>
        </w:numPr>
        <w:rPr>
          <w:rFonts w:ascii="Arial" w:hAnsi="Arial" w:cs="Arial"/>
          <w:szCs w:val="24"/>
        </w:rPr>
      </w:pPr>
      <w:r>
        <w:rPr>
          <w:rFonts w:ascii="Arial" w:hAnsi="Arial" w:cs="Arial"/>
          <w:szCs w:val="24"/>
        </w:rPr>
        <w:t>U odgovarajuće polje administrator upisuje naziv igre</w:t>
      </w:r>
    </w:p>
    <w:p w:rsidR="003B6267" w:rsidRDefault="003B6267" w:rsidP="003B6267">
      <w:pPr>
        <w:pStyle w:val="Normal1"/>
        <w:numPr>
          <w:ilvl w:val="3"/>
          <w:numId w:val="31"/>
        </w:numPr>
        <w:rPr>
          <w:rFonts w:ascii="Arial" w:hAnsi="Arial" w:cs="Arial"/>
          <w:szCs w:val="24"/>
        </w:rPr>
      </w:pPr>
      <w:r>
        <w:rPr>
          <w:rFonts w:ascii="Arial" w:hAnsi="Arial" w:cs="Arial"/>
          <w:szCs w:val="24"/>
        </w:rPr>
        <w:t>U preostala polja administrator upisuje naziv klase</w:t>
      </w:r>
    </w:p>
    <w:p w:rsidR="006536B0" w:rsidRDefault="003B6267" w:rsidP="006536B0">
      <w:pPr>
        <w:pStyle w:val="Normal1"/>
        <w:numPr>
          <w:ilvl w:val="3"/>
          <w:numId w:val="31"/>
        </w:numPr>
        <w:rPr>
          <w:rFonts w:ascii="Arial" w:hAnsi="Arial" w:cs="Arial"/>
          <w:szCs w:val="24"/>
        </w:rPr>
      </w:pPr>
      <w:r>
        <w:rPr>
          <w:rFonts w:ascii="Arial" w:hAnsi="Arial" w:cs="Arial"/>
          <w:szCs w:val="24"/>
        </w:rPr>
        <w:t>Klikom na gumb za potvrdu nova igra i pripadajuće klase dodaju se u bazu</w:t>
      </w:r>
      <w:r w:rsidR="00DC0CB6">
        <w:rPr>
          <w:rFonts w:ascii="Arial" w:hAnsi="Arial" w:cs="Arial"/>
          <w:szCs w:val="24"/>
        </w:rPr>
        <w:t xml:space="preserve"> podataka</w:t>
      </w:r>
    </w:p>
    <w:p w:rsidR="006536B0" w:rsidRPr="006536B0" w:rsidRDefault="006536B0" w:rsidP="006536B0">
      <w:pPr>
        <w:pStyle w:val="Normal1"/>
        <w:numPr>
          <w:ilvl w:val="1"/>
          <w:numId w:val="17"/>
        </w:numPr>
        <w:rPr>
          <w:rFonts w:ascii="Arial" w:hAnsi="Arial" w:cs="Arial"/>
          <w:szCs w:val="24"/>
        </w:rPr>
      </w:pPr>
      <w:r>
        <w:rPr>
          <w:rFonts w:ascii="Arial" w:hAnsi="Arial" w:cs="Arial"/>
          <w:b/>
          <w:szCs w:val="24"/>
        </w:rPr>
        <w:t>Mogući scenarij:</w:t>
      </w:r>
    </w:p>
    <w:p w:rsidR="006536B0" w:rsidRPr="006536B0" w:rsidRDefault="006536B0" w:rsidP="006536B0">
      <w:pPr>
        <w:pStyle w:val="Normal1"/>
        <w:numPr>
          <w:ilvl w:val="3"/>
          <w:numId w:val="47"/>
        </w:numPr>
        <w:rPr>
          <w:rFonts w:ascii="Arial" w:hAnsi="Arial" w:cs="Arial"/>
          <w:szCs w:val="24"/>
        </w:rPr>
      </w:pPr>
      <w:r>
        <w:rPr>
          <w:rFonts w:ascii="Arial" w:hAnsi="Arial" w:cs="Arial"/>
          <w:szCs w:val="24"/>
        </w:rPr>
        <w:t>Igra postoji u bazi podataka. Administratoru se ispisuje poruka i zahtjeva se ispravak podataka.</w:t>
      </w:r>
    </w:p>
    <w:p w:rsidR="00125339" w:rsidRDefault="00125339" w:rsidP="00125339">
      <w:pPr>
        <w:pStyle w:val="Normal1"/>
        <w:ind w:left="720"/>
        <w:rPr>
          <w:rFonts w:ascii="Arial" w:hAnsi="Arial" w:cs="Arial"/>
          <w:szCs w:val="24"/>
        </w:rPr>
      </w:pPr>
    </w:p>
    <w:p w:rsidR="00125339" w:rsidRDefault="005F0E14" w:rsidP="006536B0">
      <w:pPr>
        <w:pStyle w:val="Normal1"/>
        <w:numPr>
          <w:ilvl w:val="0"/>
          <w:numId w:val="45"/>
        </w:numPr>
        <w:ind w:left="1418"/>
        <w:rPr>
          <w:rFonts w:ascii="Arial" w:hAnsi="Arial" w:cs="Arial"/>
          <w:szCs w:val="24"/>
        </w:rPr>
      </w:pPr>
      <w:r>
        <w:rPr>
          <w:rFonts w:ascii="Arial" w:hAnsi="Arial" w:cs="Arial"/>
          <w:szCs w:val="24"/>
        </w:rPr>
        <w:t>UC10</w:t>
      </w:r>
      <w:r w:rsidR="00125339">
        <w:rPr>
          <w:rFonts w:ascii="Arial" w:hAnsi="Arial" w:cs="Arial"/>
          <w:szCs w:val="24"/>
        </w:rPr>
        <w:t xml:space="preserve"> – Prihvati/Odbij prijavu u ceh</w:t>
      </w:r>
    </w:p>
    <w:p w:rsidR="00125339" w:rsidRDefault="00125339" w:rsidP="00125339">
      <w:pPr>
        <w:pStyle w:val="Normal1"/>
        <w:rPr>
          <w:rFonts w:ascii="Arial" w:hAnsi="Arial" w:cs="Arial"/>
          <w:szCs w:val="24"/>
        </w:rPr>
      </w:pP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Cilj:</w:t>
      </w:r>
      <w:r>
        <w:rPr>
          <w:rFonts w:ascii="Arial" w:hAnsi="Arial" w:cs="Arial"/>
          <w:szCs w:val="24"/>
        </w:rPr>
        <w:t xml:space="preserve"> Odluka o prijavi određenog člana u ceh</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Sudionici:</w:t>
      </w:r>
      <w:r w:rsidR="00781B05">
        <w:rPr>
          <w:rFonts w:ascii="Arial" w:hAnsi="Arial" w:cs="Arial"/>
          <w:szCs w:val="24"/>
        </w:rPr>
        <w:t xml:space="preserve"> Poslužitelj, baza podataka</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Preduvjeti:</w:t>
      </w:r>
      <w:r>
        <w:rPr>
          <w:rFonts w:ascii="Arial" w:hAnsi="Arial" w:cs="Arial"/>
          <w:szCs w:val="24"/>
        </w:rPr>
        <w:t xml:space="preserve"> Korisnik je registriran i </w:t>
      </w:r>
      <w:r w:rsidR="00781B05">
        <w:rPr>
          <w:rFonts w:ascii="Arial" w:hAnsi="Arial" w:cs="Arial"/>
          <w:szCs w:val="24"/>
        </w:rPr>
        <w:t>popunio obrazac prijave</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Rezultat:</w:t>
      </w:r>
      <w:r>
        <w:rPr>
          <w:rFonts w:ascii="Arial" w:hAnsi="Arial" w:cs="Arial"/>
          <w:szCs w:val="24"/>
        </w:rPr>
        <w:t xml:space="preserve"> </w:t>
      </w:r>
      <w:r w:rsidR="00781B05">
        <w:rPr>
          <w:rFonts w:ascii="Arial" w:hAnsi="Arial" w:cs="Arial"/>
          <w:szCs w:val="24"/>
        </w:rPr>
        <w:t xml:space="preserve">Korisnik dodan ili odbijen </w:t>
      </w:r>
    </w:p>
    <w:p w:rsidR="00125339" w:rsidRDefault="00125339" w:rsidP="006536B0">
      <w:pPr>
        <w:pStyle w:val="Normal1"/>
        <w:numPr>
          <w:ilvl w:val="1"/>
          <w:numId w:val="45"/>
        </w:numPr>
        <w:ind w:left="2268"/>
        <w:rPr>
          <w:rFonts w:ascii="Arial" w:hAnsi="Arial" w:cs="Arial"/>
          <w:szCs w:val="24"/>
        </w:rPr>
      </w:pPr>
      <w:r>
        <w:rPr>
          <w:rFonts w:ascii="Arial" w:hAnsi="Arial" w:cs="Arial"/>
          <w:b/>
          <w:szCs w:val="24"/>
        </w:rPr>
        <w:t>Željeni scenarij:</w:t>
      </w:r>
    </w:p>
    <w:p w:rsidR="00781B05" w:rsidRDefault="00781B05" w:rsidP="006536B0">
      <w:pPr>
        <w:pStyle w:val="Normal1"/>
        <w:numPr>
          <w:ilvl w:val="0"/>
          <w:numId w:val="32"/>
        </w:numPr>
        <w:ind w:left="2977" w:hanging="425"/>
        <w:rPr>
          <w:rFonts w:ascii="Arial" w:hAnsi="Arial" w:cs="Arial"/>
          <w:szCs w:val="24"/>
        </w:rPr>
      </w:pPr>
      <w:r>
        <w:rPr>
          <w:rFonts w:ascii="Arial" w:hAnsi="Arial" w:cs="Arial"/>
          <w:szCs w:val="24"/>
        </w:rPr>
        <w:t xml:space="preserve">Vođa ceha ili jedan od koordinatora klikom na </w:t>
      </w:r>
      <w:r w:rsidR="009E3E67">
        <w:rPr>
          <w:rFonts w:ascii="Arial" w:hAnsi="Arial" w:cs="Arial"/>
          <w:szCs w:val="24"/>
        </w:rPr>
        <w:t>željenu opciju uz ime određenog pristupnika u ceh</w:t>
      </w:r>
      <w:r>
        <w:rPr>
          <w:rFonts w:ascii="Arial" w:hAnsi="Arial" w:cs="Arial"/>
          <w:szCs w:val="24"/>
        </w:rPr>
        <w:t xml:space="preserve"> potvrđuje ili odbija unos novog člana u ceh</w:t>
      </w:r>
    </w:p>
    <w:p w:rsidR="00125339" w:rsidRPr="00125339" w:rsidRDefault="00125339" w:rsidP="00781B05">
      <w:pPr>
        <w:pStyle w:val="Normal1"/>
        <w:rPr>
          <w:rFonts w:ascii="Arial" w:hAnsi="Arial" w:cs="Arial"/>
          <w:szCs w:val="24"/>
        </w:rPr>
      </w:pPr>
    </w:p>
    <w:p w:rsidR="00A93ECD" w:rsidRDefault="005F0E14" w:rsidP="00A93ECD">
      <w:pPr>
        <w:pStyle w:val="Normal1"/>
        <w:numPr>
          <w:ilvl w:val="0"/>
          <w:numId w:val="11"/>
        </w:numPr>
        <w:rPr>
          <w:rFonts w:ascii="Arial" w:hAnsi="Arial" w:cs="Arial"/>
          <w:szCs w:val="24"/>
        </w:rPr>
      </w:pPr>
      <w:r>
        <w:rPr>
          <w:rFonts w:ascii="Arial" w:hAnsi="Arial" w:cs="Arial"/>
          <w:szCs w:val="24"/>
        </w:rPr>
        <w:t>UC11</w:t>
      </w:r>
      <w:r w:rsidR="00A93ECD">
        <w:rPr>
          <w:rFonts w:ascii="Arial" w:hAnsi="Arial" w:cs="Arial"/>
          <w:szCs w:val="24"/>
        </w:rPr>
        <w:t xml:space="preserve"> – </w:t>
      </w:r>
      <w:r w:rsidR="00C2734C">
        <w:rPr>
          <w:rFonts w:ascii="Arial" w:hAnsi="Arial" w:cs="Arial"/>
          <w:szCs w:val="24"/>
        </w:rPr>
        <w:t>Stvori događaj</w:t>
      </w:r>
    </w:p>
    <w:p w:rsidR="00A93ECD" w:rsidRDefault="00A93ECD" w:rsidP="00A93ECD">
      <w:pPr>
        <w:pStyle w:val="Normal1"/>
        <w:rPr>
          <w:rFonts w:ascii="Arial" w:hAnsi="Arial" w:cs="Arial"/>
          <w:szCs w:val="24"/>
        </w:rPr>
      </w:pPr>
    </w:p>
    <w:p w:rsidR="00A93ECD" w:rsidRDefault="00A93ECD" w:rsidP="00A93ECD">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 ili koordinator</w:t>
      </w:r>
    </w:p>
    <w:p w:rsidR="00A93ECD" w:rsidRDefault="00A93ECD" w:rsidP="00A93ECD">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8C3F71">
        <w:rPr>
          <w:rFonts w:ascii="Arial" w:hAnsi="Arial" w:cs="Arial"/>
          <w:szCs w:val="24"/>
        </w:rPr>
        <w:t>Stvoriti novi događaj u kojem će sudjelovati članovi ceha</w:t>
      </w:r>
    </w:p>
    <w:p w:rsidR="00A93ECD" w:rsidRDefault="00A93ECD" w:rsidP="00A93ECD">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A93ECD" w:rsidRDefault="00A93ECD" w:rsidP="00A93ECD">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8C3F71">
        <w:rPr>
          <w:rFonts w:ascii="Arial" w:hAnsi="Arial" w:cs="Arial"/>
          <w:szCs w:val="24"/>
        </w:rPr>
        <w:t>Stvoren kalendar događaja gdje će se dodavati novi događaji</w:t>
      </w:r>
    </w:p>
    <w:p w:rsidR="00A93ECD" w:rsidRDefault="00A93ECD" w:rsidP="00A93ECD">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8C3F71">
        <w:rPr>
          <w:rFonts w:ascii="Arial" w:hAnsi="Arial" w:cs="Arial"/>
          <w:szCs w:val="24"/>
        </w:rPr>
        <w:t>Događaj stvoren i dodan u kalendar</w:t>
      </w:r>
      <w:r>
        <w:rPr>
          <w:rFonts w:ascii="Arial" w:hAnsi="Arial" w:cs="Arial"/>
          <w:szCs w:val="24"/>
        </w:rPr>
        <w:t xml:space="preserve"> </w:t>
      </w:r>
    </w:p>
    <w:p w:rsidR="00A93ECD" w:rsidRDefault="00A93ECD" w:rsidP="00A93ECD">
      <w:pPr>
        <w:pStyle w:val="Normal1"/>
        <w:numPr>
          <w:ilvl w:val="1"/>
          <w:numId w:val="11"/>
        </w:numPr>
        <w:rPr>
          <w:rFonts w:ascii="Arial" w:hAnsi="Arial" w:cs="Arial"/>
          <w:szCs w:val="24"/>
        </w:rPr>
      </w:pPr>
      <w:r>
        <w:rPr>
          <w:rFonts w:ascii="Arial" w:hAnsi="Arial" w:cs="Arial"/>
          <w:b/>
          <w:szCs w:val="24"/>
        </w:rPr>
        <w:t>Željeni scenarij:</w:t>
      </w:r>
    </w:p>
    <w:p w:rsidR="008C3F71" w:rsidRPr="004C6521" w:rsidRDefault="008C3F71" w:rsidP="00044DEC">
      <w:pPr>
        <w:pStyle w:val="Normal1"/>
        <w:numPr>
          <w:ilvl w:val="0"/>
          <w:numId w:val="36"/>
        </w:numPr>
        <w:ind w:left="2977" w:hanging="425"/>
        <w:rPr>
          <w:rFonts w:ascii="Arial" w:hAnsi="Arial" w:cs="Arial"/>
          <w:b/>
          <w:szCs w:val="24"/>
        </w:rPr>
      </w:pPr>
      <w:r w:rsidRPr="004C6521">
        <w:rPr>
          <w:rFonts w:ascii="Arial" w:hAnsi="Arial" w:cs="Arial"/>
          <w:szCs w:val="24"/>
        </w:rPr>
        <w:t>Stvori se kalendar događaja te u kalendar vođe cehova ili koordinatori stvaraju</w:t>
      </w:r>
      <w:r w:rsidR="000A3F1E" w:rsidRPr="004C6521">
        <w:rPr>
          <w:rFonts w:ascii="Arial" w:hAnsi="Arial" w:cs="Arial"/>
          <w:szCs w:val="24"/>
        </w:rPr>
        <w:t>/dodaju</w:t>
      </w:r>
      <w:r w:rsidRPr="004C6521">
        <w:rPr>
          <w:rFonts w:ascii="Arial" w:hAnsi="Arial" w:cs="Arial"/>
          <w:szCs w:val="24"/>
        </w:rPr>
        <w:t xml:space="preserve"> nove događaje</w:t>
      </w:r>
    </w:p>
    <w:p w:rsidR="00465A06" w:rsidRDefault="00465A06"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4A087B" w:rsidRDefault="004A087B" w:rsidP="000A3F1E">
      <w:pPr>
        <w:pStyle w:val="Normal1"/>
        <w:rPr>
          <w:b/>
          <w:sz w:val="28"/>
          <w:szCs w:val="28"/>
        </w:rPr>
      </w:pPr>
    </w:p>
    <w:p w:rsidR="000A3F1E" w:rsidRDefault="005F0E14" w:rsidP="000A3F1E">
      <w:pPr>
        <w:pStyle w:val="Normal1"/>
        <w:numPr>
          <w:ilvl w:val="0"/>
          <w:numId w:val="11"/>
        </w:numPr>
        <w:rPr>
          <w:rFonts w:ascii="Arial" w:hAnsi="Arial" w:cs="Arial"/>
          <w:szCs w:val="24"/>
        </w:rPr>
      </w:pPr>
      <w:r>
        <w:rPr>
          <w:rFonts w:ascii="Arial" w:hAnsi="Arial" w:cs="Arial"/>
          <w:szCs w:val="24"/>
        </w:rPr>
        <w:lastRenderedPageBreak/>
        <w:t>UC12</w:t>
      </w:r>
      <w:r w:rsidR="000A3F1E">
        <w:rPr>
          <w:rFonts w:ascii="Arial" w:hAnsi="Arial" w:cs="Arial"/>
          <w:szCs w:val="24"/>
        </w:rPr>
        <w:t xml:space="preserve"> – Pridruži se događaju</w:t>
      </w:r>
    </w:p>
    <w:p w:rsidR="000A3F1E" w:rsidRDefault="000A3F1E" w:rsidP="000A3F1E">
      <w:pPr>
        <w:pStyle w:val="Normal1"/>
        <w:rPr>
          <w:rFonts w:ascii="Arial" w:hAnsi="Arial" w:cs="Arial"/>
          <w:szCs w:val="24"/>
        </w:rPr>
      </w:pPr>
    </w:p>
    <w:p w:rsidR="000A3F1E" w:rsidRDefault="000A3F1E" w:rsidP="000A3F1E">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Članovi ceha</w:t>
      </w:r>
    </w:p>
    <w:p w:rsidR="000A3F1E" w:rsidRDefault="000A3F1E" w:rsidP="000A3F1E">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Član ceha pridružen nekom događaju</w:t>
      </w:r>
    </w:p>
    <w:p w:rsidR="000A3F1E" w:rsidRDefault="000A3F1E" w:rsidP="000A3F1E">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0A3F1E" w:rsidRDefault="000A3F1E" w:rsidP="000A3F1E">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Stvoren događaj i član pridružen cehu</w:t>
      </w:r>
    </w:p>
    <w:p w:rsidR="000A3F1E" w:rsidRDefault="000A3F1E" w:rsidP="000A3F1E">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044DEC">
        <w:rPr>
          <w:rFonts w:ascii="Arial" w:hAnsi="Arial" w:cs="Arial"/>
          <w:szCs w:val="24"/>
        </w:rPr>
        <w:t>Član ceha sudjeluje u događaju</w:t>
      </w:r>
    </w:p>
    <w:p w:rsidR="000A3F1E" w:rsidRPr="000A3F1E" w:rsidRDefault="000A3F1E" w:rsidP="000A3F1E">
      <w:pPr>
        <w:pStyle w:val="Normal1"/>
        <w:numPr>
          <w:ilvl w:val="1"/>
          <w:numId w:val="11"/>
        </w:numPr>
        <w:rPr>
          <w:rFonts w:ascii="Arial" w:hAnsi="Arial" w:cs="Arial"/>
          <w:szCs w:val="24"/>
        </w:rPr>
      </w:pPr>
      <w:r>
        <w:rPr>
          <w:rFonts w:ascii="Arial" w:hAnsi="Arial" w:cs="Arial"/>
          <w:b/>
          <w:szCs w:val="24"/>
        </w:rPr>
        <w:t>Željeni scenarij:</w:t>
      </w:r>
    </w:p>
    <w:p w:rsidR="00E27A7C" w:rsidRPr="00044DEC" w:rsidRDefault="000A3F1E" w:rsidP="00044DEC">
      <w:pPr>
        <w:pStyle w:val="Normal1"/>
        <w:numPr>
          <w:ilvl w:val="0"/>
          <w:numId w:val="37"/>
        </w:numPr>
        <w:ind w:left="2977" w:hanging="425"/>
        <w:rPr>
          <w:rFonts w:ascii="Arial" w:hAnsi="Arial" w:cs="Arial"/>
          <w:szCs w:val="24"/>
        </w:rPr>
      </w:pPr>
      <w:r>
        <w:rPr>
          <w:rFonts w:ascii="Arial" w:hAnsi="Arial" w:cs="Arial"/>
          <w:szCs w:val="24"/>
        </w:rPr>
        <w:t xml:space="preserve">Članovi ceha klikom na gumb odlučuju </w:t>
      </w:r>
      <w:r w:rsidR="00744B95">
        <w:rPr>
          <w:rFonts w:ascii="Arial" w:hAnsi="Arial" w:cs="Arial"/>
          <w:szCs w:val="24"/>
        </w:rPr>
        <w:t>žele</w:t>
      </w:r>
      <w:r>
        <w:rPr>
          <w:rFonts w:ascii="Arial" w:hAnsi="Arial" w:cs="Arial"/>
          <w:szCs w:val="24"/>
        </w:rPr>
        <w:t xml:space="preserve"> li prisustvovati određenom događaju ili ne</w:t>
      </w:r>
    </w:p>
    <w:p w:rsidR="00E27A7C" w:rsidRPr="00BD3016" w:rsidRDefault="00E27A7C" w:rsidP="00BD3016">
      <w:pPr>
        <w:pStyle w:val="Normal1"/>
        <w:rPr>
          <w:rFonts w:ascii="Arial" w:hAnsi="Arial" w:cs="Arial"/>
          <w:szCs w:val="24"/>
        </w:rPr>
      </w:pPr>
    </w:p>
    <w:p w:rsidR="00BD3016" w:rsidRDefault="005F0E14" w:rsidP="00BD3016">
      <w:pPr>
        <w:pStyle w:val="Normal1"/>
        <w:numPr>
          <w:ilvl w:val="0"/>
          <w:numId w:val="11"/>
        </w:numPr>
        <w:rPr>
          <w:rFonts w:ascii="Arial" w:hAnsi="Arial" w:cs="Arial"/>
          <w:szCs w:val="24"/>
        </w:rPr>
      </w:pPr>
      <w:r>
        <w:rPr>
          <w:rFonts w:ascii="Arial" w:hAnsi="Arial" w:cs="Arial"/>
          <w:szCs w:val="24"/>
        </w:rPr>
        <w:t>UC13</w:t>
      </w:r>
      <w:r w:rsidR="00BD3016">
        <w:rPr>
          <w:rFonts w:ascii="Arial" w:hAnsi="Arial" w:cs="Arial"/>
          <w:szCs w:val="24"/>
        </w:rPr>
        <w:t xml:space="preserve"> – Odredi cilj</w:t>
      </w:r>
    </w:p>
    <w:p w:rsidR="00BD3016" w:rsidRDefault="00BD3016" w:rsidP="00BD3016">
      <w:pPr>
        <w:pStyle w:val="Normal1"/>
        <w:rPr>
          <w:rFonts w:ascii="Arial" w:hAnsi="Arial" w:cs="Arial"/>
          <w:szCs w:val="24"/>
        </w:rPr>
      </w:pPr>
    </w:p>
    <w:p w:rsidR="00BD3016" w:rsidRDefault="00BD3016" w:rsidP="00BD3016">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BD3016" w:rsidRDefault="00BD3016" w:rsidP="00BD3016">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990E51">
        <w:rPr>
          <w:rFonts w:ascii="Arial" w:hAnsi="Arial" w:cs="Arial"/>
          <w:szCs w:val="24"/>
        </w:rPr>
        <w:t>Odrediti cilj koji će se ispunjavati</w:t>
      </w:r>
    </w:p>
    <w:p w:rsidR="00BD3016" w:rsidRDefault="00BD3016" w:rsidP="00BD3016">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BD3016" w:rsidRDefault="00BD3016" w:rsidP="00BD3016">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w:t>
      </w:r>
      <w:r w:rsidR="00217274">
        <w:rPr>
          <w:rFonts w:ascii="Arial" w:hAnsi="Arial" w:cs="Arial"/>
          <w:szCs w:val="24"/>
        </w:rPr>
        <w:t>Stvoren događaj</w:t>
      </w:r>
    </w:p>
    <w:p w:rsidR="00BD3016" w:rsidRDefault="00BD3016" w:rsidP="00BD301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990E51">
        <w:rPr>
          <w:rFonts w:ascii="Arial" w:hAnsi="Arial" w:cs="Arial"/>
          <w:szCs w:val="24"/>
        </w:rPr>
        <w:t>Cilj određen i kreće se na realizaciju</w:t>
      </w:r>
      <w:r>
        <w:rPr>
          <w:rFonts w:ascii="Arial" w:hAnsi="Arial" w:cs="Arial"/>
          <w:szCs w:val="24"/>
        </w:rPr>
        <w:t xml:space="preserve"> </w:t>
      </w:r>
    </w:p>
    <w:p w:rsidR="00BD3016" w:rsidRDefault="00BD3016" w:rsidP="00BD3016">
      <w:pPr>
        <w:pStyle w:val="Normal1"/>
        <w:numPr>
          <w:ilvl w:val="1"/>
          <w:numId w:val="11"/>
        </w:numPr>
        <w:rPr>
          <w:rFonts w:ascii="Arial" w:hAnsi="Arial" w:cs="Arial"/>
          <w:szCs w:val="24"/>
        </w:rPr>
      </w:pPr>
      <w:r>
        <w:rPr>
          <w:rFonts w:ascii="Arial" w:hAnsi="Arial" w:cs="Arial"/>
          <w:b/>
          <w:szCs w:val="24"/>
        </w:rPr>
        <w:t>Željeni scenarij:</w:t>
      </w:r>
    </w:p>
    <w:p w:rsidR="006469A7" w:rsidRDefault="00990E51" w:rsidP="00D35068">
      <w:pPr>
        <w:pStyle w:val="Normal1"/>
        <w:numPr>
          <w:ilvl w:val="0"/>
          <w:numId w:val="38"/>
        </w:numPr>
        <w:ind w:left="2977" w:hanging="425"/>
        <w:rPr>
          <w:rFonts w:ascii="Arial" w:hAnsi="Arial" w:cs="Arial"/>
          <w:szCs w:val="24"/>
        </w:rPr>
      </w:pPr>
      <w:r>
        <w:rPr>
          <w:rFonts w:ascii="Arial" w:hAnsi="Arial" w:cs="Arial"/>
          <w:szCs w:val="24"/>
        </w:rPr>
        <w:t>Vođa ceha određuje cilj koji treba ispuniti</w:t>
      </w:r>
    </w:p>
    <w:p w:rsidR="00044DEC" w:rsidRPr="00044DEC" w:rsidRDefault="00044DEC" w:rsidP="00857B87">
      <w:pPr>
        <w:pStyle w:val="Normal1"/>
        <w:ind w:left="2520"/>
        <w:rPr>
          <w:rFonts w:ascii="Arial" w:hAnsi="Arial" w:cs="Arial"/>
          <w:szCs w:val="24"/>
        </w:rPr>
      </w:pPr>
    </w:p>
    <w:p w:rsidR="006469A7" w:rsidRDefault="005F0E14" w:rsidP="006469A7">
      <w:pPr>
        <w:pStyle w:val="Normal1"/>
        <w:numPr>
          <w:ilvl w:val="0"/>
          <w:numId w:val="11"/>
        </w:numPr>
        <w:rPr>
          <w:rFonts w:ascii="Arial" w:hAnsi="Arial" w:cs="Arial"/>
          <w:szCs w:val="24"/>
        </w:rPr>
      </w:pPr>
      <w:r>
        <w:rPr>
          <w:rFonts w:ascii="Arial" w:hAnsi="Arial" w:cs="Arial"/>
          <w:szCs w:val="24"/>
        </w:rPr>
        <w:t>UC14</w:t>
      </w:r>
      <w:r w:rsidR="006469A7">
        <w:rPr>
          <w:rFonts w:ascii="Arial" w:hAnsi="Arial" w:cs="Arial"/>
          <w:szCs w:val="24"/>
        </w:rPr>
        <w:t xml:space="preserve"> – Cilj (ne)ispunjen</w:t>
      </w:r>
    </w:p>
    <w:p w:rsidR="006469A7" w:rsidRDefault="006469A7" w:rsidP="006469A7">
      <w:pPr>
        <w:pStyle w:val="Normal1"/>
        <w:rPr>
          <w:rFonts w:ascii="Arial" w:hAnsi="Arial" w:cs="Arial"/>
          <w:szCs w:val="24"/>
        </w:rPr>
      </w:pPr>
    </w:p>
    <w:p w:rsidR="006469A7" w:rsidRDefault="006469A7" w:rsidP="006469A7">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 xml:space="preserve">Vođa ceha </w:t>
      </w:r>
    </w:p>
    <w:p w:rsidR="006469A7" w:rsidRDefault="006469A7" w:rsidP="006469A7">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w:t>
      </w:r>
      <w:r w:rsidR="00396A2F">
        <w:rPr>
          <w:rFonts w:ascii="Arial" w:hAnsi="Arial" w:cs="Arial"/>
          <w:szCs w:val="24"/>
        </w:rPr>
        <w:t>Odluka o ispunjenju cilja</w:t>
      </w:r>
    </w:p>
    <w:p w:rsidR="006469A7" w:rsidRDefault="006469A7" w:rsidP="006469A7">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6469A7" w:rsidRDefault="006469A7" w:rsidP="006469A7">
      <w:pPr>
        <w:pStyle w:val="Normal1"/>
        <w:numPr>
          <w:ilvl w:val="1"/>
          <w:numId w:val="11"/>
        </w:numPr>
        <w:rPr>
          <w:rFonts w:ascii="Arial" w:hAnsi="Arial" w:cs="Arial"/>
          <w:szCs w:val="24"/>
        </w:rPr>
      </w:pPr>
      <w:r>
        <w:rPr>
          <w:rFonts w:ascii="Arial" w:hAnsi="Arial" w:cs="Arial"/>
          <w:b/>
          <w:szCs w:val="24"/>
        </w:rPr>
        <w:t>Preduvjeti:</w:t>
      </w:r>
      <w:r w:rsidR="00396A2F">
        <w:rPr>
          <w:rFonts w:ascii="Arial" w:hAnsi="Arial" w:cs="Arial"/>
          <w:szCs w:val="24"/>
        </w:rPr>
        <w:t xml:space="preserve"> Cilj određen i dobro definiran</w:t>
      </w:r>
    </w:p>
    <w:p w:rsidR="006469A7" w:rsidRDefault="006469A7" w:rsidP="006469A7">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r w:rsidR="00396A2F">
        <w:rPr>
          <w:rFonts w:ascii="Arial" w:hAnsi="Arial" w:cs="Arial"/>
          <w:szCs w:val="24"/>
        </w:rPr>
        <w:t>Cilj je ispunjen ili neispunjen</w:t>
      </w:r>
      <w:r>
        <w:rPr>
          <w:rFonts w:ascii="Arial" w:hAnsi="Arial" w:cs="Arial"/>
          <w:szCs w:val="24"/>
        </w:rPr>
        <w:t xml:space="preserve"> </w:t>
      </w:r>
    </w:p>
    <w:p w:rsidR="006469A7" w:rsidRDefault="006469A7" w:rsidP="006469A7">
      <w:pPr>
        <w:pStyle w:val="Normal1"/>
        <w:numPr>
          <w:ilvl w:val="1"/>
          <w:numId w:val="11"/>
        </w:numPr>
        <w:rPr>
          <w:rFonts w:ascii="Arial" w:hAnsi="Arial" w:cs="Arial"/>
          <w:szCs w:val="24"/>
        </w:rPr>
      </w:pPr>
      <w:r>
        <w:rPr>
          <w:rFonts w:ascii="Arial" w:hAnsi="Arial" w:cs="Arial"/>
          <w:b/>
          <w:szCs w:val="24"/>
        </w:rPr>
        <w:t>Željeni scenarij:</w:t>
      </w:r>
    </w:p>
    <w:p w:rsidR="006469A7" w:rsidRDefault="00396A2F" w:rsidP="00D35068">
      <w:pPr>
        <w:pStyle w:val="Normal1"/>
        <w:numPr>
          <w:ilvl w:val="0"/>
          <w:numId w:val="39"/>
        </w:numPr>
        <w:ind w:left="2977" w:hanging="425"/>
        <w:rPr>
          <w:rFonts w:ascii="Arial" w:hAnsi="Arial" w:cs="Arial"/>
          <w:szCs w:val="24"/>
        </w:rPr>
      </w:pPr>
      <w:r>
        <w:rPr>
          <w:rFonts w:ascii="Arial" w:hAnsi="Arial" w:cs="Arial"/>
          <w:szCs w:val="24"/>
        </w:rPr>
        <w:t>Vođa ceha potvrđuje je li cilj ispunjen ili nije</w:t>
      </w:r>
    </w:p>
    <w:p w:rsidR="00A35B79" w:rsidRDefault="00A35B79" w:rsidP="00BD3016">
      <w:pPr>
        <w:pStyle w:val="Normal1"/>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UC15</w:t>
      </w:r>
      <w:r w:rsidR="003F68F5">
        <w:rPr>
          <w:rFonts w:ascii="Arial" w:hAnsi="Arial" w:cs="Arial"/>
          <w:szCs w:val="24"/>
        </w:rPr>
        <w:t xml:space="preserve"> – Odredi </w:t>
      </w:r>
      <w:proofErr w:type="spellStart"/>
      <w:r w:rsidR="003F68F5">
        <w:rPr>
          <w:rFonts w:ascii="Arial" w:hAnsi="Arial" w:cs="Arial"/>
          <w:szCs w:val="24"/>
        </w:rPr>
        <w:t>pod</w:t>
      </w:r>
      <w:r w:rsidR="00E27A7C">
        <w:rPr>
          <w:rFonts w:ascii="Arial" w:hAnsi="Arial" w:cs="Arial"/>
          <w:szCs w:val="24"/>
        </w:rPr>
        <w:t>cilj</w:t>
      </w:r>
      <w:proofErr w:type="spellEnd"/>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r w:rsidR="006229A7">
        <w:rPr>
          <w:rFonts w:ascii="Arial" w:hAnsi="Arial" w:cs="Arial"/>
          <w:szCs w:val="24"/>
        </w:rPr>
        <w:t>, koordinator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Odrediti </w:t>
      </w:r>
      <w:proofErr w:type="spellStart"/>
      <w:r>
        <w:rPr>
          <w:rFonts w:ascii="Arial" w:hAnsi="Arial" w:cs="Arial"/>
          <w:szCs w:val="24"/>
        </w:rPr>
        <w:t>podcilj</w:t>
      </w:r>
      <w:proofErr w:type="spellEnd"/>
      <w:r>
        <w:rPr>
          <w:rFonts w:ascii="Arial" w:hAnsi="Arial" w:cs="Arial"/>
          <w:szCs w:val="24"/>
        </w:rPr>
        <w:t xml:space="preserve"> u nekom cilju</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 Postoji cilj u kojem se navodi </w:t>
      </w:r>
      <w:proofErr w:type="spellStart"/>
      <w:r>
        <w:rPr>
          <w:rFonts w:ascii="Arial" w:hAnsi="Arial" w:cs="Arial"/>
          <w:szCs w:val="24"/>
        </w:rPr>
        <w:t>podcilj</w:t>
      </w:r>
      <w:proofErr w:type="spellEnd"/>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w:t>
      </w:r>
      <w:proofErr w:type="spellStart"/>
      <w:r>
        <w:rPr>
          <w:rFonts w:ascii="Arial" w:hAnsi="Arial" w:cs="Arial"/>
          <w:szCs w:val="24"/>
        </w:rPr>
        <w:t>Podcilj</w:t>
      </w:r>
      <w:proofErr w:type="spellEnd"/>
      <w:r>
        <w:rPr>
          <w:rFonts w:ascii="Arial" w:hAnsi="Arial" w:cs="Arial"/>
          <w:szCs w:val="24"/>
        </w:rPr>
        <w:t xml:space="preserve"> je naveden pod zadanim ciljem</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22"/>
        </w:numPr>
        <w:rPr>
          <w:rFonts w:ascii="Arial" w:hAnsi="Arial" w:cs="Arial"/>
          <w:szCs w:val="24"/>
        </w:rPr>
      </w:pPr>
      <w:r>
        <w:rPr>
          <w:rFonts w:ascii="Arial" w:hAnsi="Arial" w:cs="Arial"/>
          <w:szCs w:val="24"/>
        </w:rPr>
        <w:t xml:space="preserve">Vođa ceha odabire cilj u kojem želi navesti </w:t>
      </w:r>
      <w:proofErr w:type="spellStart"/>
      <w:r>
        <w:rPr>
          <w:rFonts w:ascii="Arial" w:hAnsi="Arial" w:cs="Arial"/>
          <w:szCs w:val="24"/>
        </w:rPr>
        <w:t>podcilj</w:t>
      </w:r>
      <w:proofErr w:type="spellEnd"/>
    </w:p>
    <w:p w:rsidR="00E27A7C" w:rsidRDefault="00E27A7C" w:rsidP="00E27A7C">
      <w:pPr>
        <w:pStyle w:val="Normal1"/>
        <w:numPr>
          <w:ilvl w:val="1"/>
          <w:numId w:val="22"/>
        </w:numPr>
        <w:rPr>
          <w:rFonts w:ascii="Arial" w:hAnsi="Arial" w:cs="Arial"/>
          <w:szCs w:val="24"/>
        </w:rPr>
      </w:pPr>
      <w:r>
        <w:rPr>
          <w:rFonts w:ascii="Arial" w:hAnsi="Arial" w:cs="Arial"/>
          <w:szCs w:val="24"/>
        </w:rPr>
        <w:t xml:space="preserve">Klikom na gumb </w:t>
      </w:r>
      <w:proofErr w:type="spellStart"/>
      <w:r>
        <w:rPr>
          <w:rFonts w:ascii="Arial" w:hAnsi="Arial" w:cs="Arial"/>
          <w:szCs w:val="24"/>
        </w:rPr>
        <w:t>podcilj</w:t>
      </w:r>
      <w:proofErr w:type="spellEnd"/>
      <w:r>
        <w:rPr>
          <w:rFonts w:ascii="Arial" w:hAnsi="Arial" w:cs="Arial"/>
          <w:szCs w:val="24"/>
        </w:rPr>
        <w:t xml:space="preserve"> se dodaje cilju</w:t>
      </w:r>
    </w:p>
    <w:p w:rsidR="00E27A7C" w:rsidRDefault="00E27A7C" w:rsidP="00E27A7C">
      <w:pPr>
        <w:pStyle w:val="Normal1"/>
        <w:numPr>
          <w:ilvl w:val="1"/>
          <w:numId w:val="22"/>
        </w:numPr>
        <w:rPr>
          <w:rFonts w:ascii="Arial" w:hAnsi="Arial" w:cs="Arial"/>
          <w:szCs w:val="24"/>
        </w:rPr>
      </w:pPr>
      <w:proofErr w:type="spellStart"/>
      <w:r>
        <w:rPr>
          <w:rFonts w:ascii="Arial" w:hAnsi="Arial" w:cs="Arial"/>
          <w:szCs w:val="24"/>
        </w:rPr>
        <w:t>Podcilj</w:t>
      </w:r>
      <w:proofErr w:type="spellEnd"/>
      <w:r>
        <w:rPr>
          <w:rFonts w:ascii="Arial" w:hAnsi="Arial" w:cs="Arial"/>
          <w:szCs w:val="24"/>
        </w:rPr>
        <w:t xml:space="preserve"> je dodan. Promjene se unose u bazu podataka</w:t>
      </w:r>
    </w:p>
    <w:p w:rsidR="00E27A7C" w:rsidRDefault="00E27A7C" w:rsidP="00465A06">
      <w:pPr>
        <w:pStyle w:val="Normal1"/>
        <w:rPr>
          <w:rFonts w:ascii="Arial" w:hAnsi="Arial" w:cs="Arial"/>
          <w:szCs w:val="24"/>
        </w:rPr>
      </w:pPr>
    </w:p>
    <w:p w:rsidR="00E27A7C" w:rsidRDefault="00E27A7C"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5F0E14" w:rsidRDefault="005F0E14" w:rsidP="00E27A7C">
      <w:pPr>
        <w:pStyle w:val="Normal1"/>
        <w:ind w:left="288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UC16</w:t>
      </w:r>
      <w:r w:rsidR="00E27A7C">
        <w:rPr>
          <w:rFonts w:ascii="Arial" w:hAnsi="Arial" w:cs="Arial"/>
          <w:szCs w:val="24"/>
        </w:rPr>
        <w:t xml:space="preserve"> – Postavi cilj na javni profil</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cilja na javnu stranicu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Cilj vide svi članovi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E27A7C">
      <w:pPr>
        <w:pStyle w:val="Normal1"/>
        <w:numPr>
          <w:ilvl w:val="1"/>
          <w:numId w:val="12"/>
        </w:numPr>
        <w:rPr>
          <w:rFonts w:ascii="Arial" w:hAnsi="Arial" w:cs="Arial"/>
          <w:szCs w:val="24"/>
        </w:rPr>
      </w:pPr>
      <w:r>
        <w:rPr>
          <w:rFonts w:ascii="Arial" w:hAnsi="Arial" w:cs="Arial"/>
          <w:szCs w:val="24"/>
        </w:rPr>
        <w:t>Vođa ceha određuje neki od ciljeva koji želi staviti na javnu stranicu ceha</w:t>
      </w:r>
    </w:p>
    <w:p w:rsidR="00E27A7C" w:rsidRDefault="00E27A7C" w:rsidP="00E27A7C">
      <w:pPr>
        <w:pStyle w:val="Normal1"/>
        <w:numPr>
          <w:ilvl w:val="1"/>
          <w:numId w:val="12"/>
        </w:numPr>
        <w:rPr>
          <w:rFonts w:ascii="Arial" w:hAnsi="Arial" w:cs="Arial"/>
          <w:szCs w:val="24"/>
        </w:rPr>
      </w:pPr>
      <w:r>
        <w:rPr>
          <w:rFonts w:ascii="Arial" w:hAnsi="Arial" w:cs="Arial"/>
          <w:szCs w:val="24"/>
        </w:rPr>
        <w:t>Cilj se dodaje na javnu stranicu ceha.</w:t>
      </w:r>
    </w:p>
    <w:p w:rsidR="00E27A7C" w:rsidRDefault="00E27A7C" w:rsidP="00E27A7C">
      <w:pPr>
        <w:pStyle w:val="Normal1"/>
        <w:ind w:left="360"/>
        <w:rPr>
          <w:b/>
          <w:sz w:val="28"/>
          <w:szCs w:val="28"/>
        </w:rPr>
      </w:pPr>
    </w:p>
    <w:p w:rsidR="00E27A7C" w:rsidRDefault="005F0E14" w:rsidP="00E27A7C">
      <w:pPr>
        <w:pStyle w:val="Normal1"/>
        <w:numPr>
          <w:ilvl w:val="0"/>
          <w:numId w:val="11"/>
        </w:numPr>
        <w:rPr>
          <w:rFonts w:ascii="Arial" w:hAnsi="Arial" w:cs="Arial"/>
          <w:szCs w:val="24"/>
        </w:rPr>
      </w:pPr>
      <w:r>
        <w:rPr>
          <w:rFonts w:ascii="Arial" w:hAnsi="Arial" w:cs="Arial"/>
          <w:szCs w:val="24"/>
        </w:rPr>
        <w:t>UC17</w:t>
      </w:r>
      <w:r w:rsidR="00E27A7C">
        <w:rPr>
          <w:rFonts w:ascii="Arial" w:hAnsi="Arial" w:cs="Arial"/>
          <w:szCs w:val="24"/>
        </w:rPr>
        <w:t xml:space="preserve"> – Postavi obavijest</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sidR="00D35068">
        <w:rPr>
          <w:rFonts w:ascii="Arial" w:hAnsi="Arial" w:cs="Arial"/>
          <w:szCs w:val="24"/>
        </w:rPr>
        <w:t>Vođa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Postavljanje obavijesti na stranicu ceha </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je vođa ceha ili vođa tima i prijavljen je</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Obavijest je vidljiva svim članovima ceha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Vođa ceha ili tima odabire opciju postavljanja obavijesti</w:t>
      </w:r>
    </w:p>
    <w:p w:rsidR="00E27A7C" w:rsidRDefault="00E27A7C" w:rsidP="00460EE1">
      <w:pPr>
        <w:pStyle w:val="Normal1"/>
        <w:numPr>
          <w:ilvl w:val="2"/>
          <w:numId w:val="12"/>
        </w:numPr>
        <w:ind w:left="2977" w:hanging="425"/>
        <w:rPr>
          <w:rFonts w:ascii="Arial" w:hAnsi="Arial" w:cs="Arial"/>
          <w:szCs w:val="24"/>
        </w:rPr>
      </w:pPr>
      <w:r>
        <w:rPr>
          <w:rFonts w:ascii="Arial" w:hAnsi="Arial" w:cs="Arial"/>
          <w:szCs w:val="24"/>
        </w:rPr>
        <w:t>Klikom na gumb obavijest se postavlja na stranicu ceha</w:t>
      </w:r>
    </w:p>
    <w:p w:rsidR="00E27A7C" w:rsidRPr="005D1E21" w:rsidRDefault="00E27A7C" w:rsidP="00460EE1">
      <w:pPr>
        <w:pStyle w:val="Normal1"/>
        <w:numPr>
          <w:ilvl w:val="2"/>
          <w:numId w:val="12"/>
        </w:numPr>
        <w:ind w:left="2977" w:hanging="425"/>
        <w:rPr>
          <w:rFonts w:ascii="Arial" w:hAnsi="Arial" w:cs="Arial"/>
          <w:szCs w:val="24"/>
        </w:rPr>
      </w:pPr>
      <w:r>
        <w:rPr>
          <w:rFonts w:ascii="Arial" w:hAnsi="Arial" w:cs="Arial"/>
          <w:szCs w:val="24"/>
        </w:rPr>
        <w:t>Obavijest je postavljena i vidljiva svim članovima ceha</w:t>
      </w:r>
    </w:p>
    <w:p w:rsidR="00E27A7C" w:rsidRDefault="00E27A7C" w:rsidP="00E27A7C">
      <w:pPr>
        <w:pStyle w:val="Normal1"/>
        <w:ind w:left="3600"/>
        <w:rPr>
          <w:rFonts w:ascii="Arial" w:hAnsi="Arial" w:cs="Arial"/>
          <w:szCs w:val="24"/>
        </w:rPr>
      </w:pPr>
    </w:p>
    <w:p w:rsidR="00E27A7C" w:rsidRDefault="00E27A7C" w:rsidP="00E27A7C">
      <w:pPr>
        <w:pStyle w:val="Normal1"/>
        <w:ind w:left="360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t>UC18</w:t>
      </w:r>
      <w:r w:rsidR="00E27A7C">
        <w:rPr>
          <w:rFonts w:ascii="Arial" w:hAnsi="Arial" w:cs="Arial"/>
          <w:szCs w:val="24"/>
        </w:rPr>
        <w:t xml:space="preserve"> – Pošalji poruku</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Član ceha</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Međusobno slanje poruka između članova ceha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Oba korisnika su registrirana, prijavljena i članovi su istog ceha</w:t>
      </w:r>
    </w:p>
    <w:p w:rsidR="00465A06" w:rsidRPr="002F209D" w:rsidRDefault="00E27A7C" w:rsidP="00465A06">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Poruka je primljena/poslana od strane člana ceha i vidljiva je isključivo njemu</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Član ceha otvara popis </w:t>
      </w:r>
      <w:r w:rsidR="004A7A8E">
        <w:rPr>
          <w:rFonts w:ascii="Arial" w:hAnsi="Arial" w:cs="Arial"/>
          <w:szCs w:val="24"/>
        </w:rPr>
        <w:t>članova</w:t>
      </w:r>
      <w:r>
        <w:rPr>
          <w:rFonts w:ascii="Arial" w:hAnsi="Arial" w:cs="Arial"/>
          <w:szCs w:val="24"/>
        </w:rPr>
        <w:t xml:space="preserve"> i bira člana kojem želi poslati poruku</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Klikom na gumb poruka se šalje drugom članu ceha</w:t>
      </w:r>
    </w:p>
    <w:p w:rsidR="00E27A7C" w:rsidRDefault="00E27A7C" w:rsidP="00BD70A4">
      <w:pPr>
        <w:pStyle w:val="Normal1"/>
        <w:numPr>
          <w:ilvl w:val="0"/>
          <w:numId w:val="40"/>
        </w:numPr>
        <w:ind w:left="2977" w:hanging="425"/>
        <w:rPr>
          <w:rFonts w:ascii="Arial" w:hAnsi="Arial" w:cs="Arial"/>
          <w:szCs w:val="24"/>
        </w:rPr>
      </w:pPr>
      <w:r>
        <w:rPr>
          <w:rFonts w:ascii="Arial" w:hAnsi="Arial" w:cs="Arial"/>
          <w:szCs w:val="24"/>
        </w:rPr>
        <w:t xml:space="preserve">Poruka se sprema u bazu podataka </w:t>
      </w:r>
    </w:p>
    <w:p w:rsidR="00E27A7C" w:rsidRDefault="00E27A7C"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205089" w:rsidRDefault="00205089" w:rsidP="00E27A7C">
      <w:pPr>
        <w:pStyle w:val="Normal1"/>
        <w:ind w:left="720"/>
        <w:rPr>
          <w:rFonts w:ascii="Arial" w:hAnsi="Arial" w:cs="Arial"/>
          <w:szCs w:val="24"/>
        </w:rPr>
      </w:pPr>
    </w:p>
    <w:p w:rsidR="00E27A7C" w:rsidRDefault="005F0E14" w:rsidP="00E27A7C">
      <w:pPr>
        <w:pStyle w:val="Normal1"/>
        <w:numPr>
          <w:ilvl w:val="0"/>
          <w:numId w:val="11"/>
        </w:numPr>
        <w:rPr>
          <w:rFonts w:ascii="Arial" w:hAnsi="Arial" w:cs="Arial"/>
          <w:szCs w:val="24"/>
        </w:rPr>
      </w:pPr>
      <w:r>
        <w:rPr>
          <w:rFonts w:ascii="Arial" w:hAnsi="Arial" w:cs="Arial"/>
          <w:szCs w:val="24"/>
        </w:rPr>
        <w:lastRenderedPageBreak/>
        <w:t>UC19</w:t>
      </w:r>
      <w:r w:rsidR="00E27A7C">
        <w:rPr>
          <w:rFonts w:ascii="Arial" w:hAnsi="Arial" w:cs="Arial"/>
          <w:szCs w:val="24"/>
        </w:rPr>
        <w:t xml:space="preserve"> – Dodaj/obriši korisnika</w:t>
      </w:r>
    </w:p>
    <w:p w:rsidR="00E27A7C" w:rsidRDefault="00E27A7C" w:rsidP="00E27A7C">
      <w:pPr>
        <w:pStyle w:val="Normal1"/>
        <w:rPr>
          <w:rFonts w:ascii="Arial" w:hAnsi="Arial" w:cs="Arial"/>
          <w:szCs w:val="24"/>
        </w:rPr>
      </w:pPr>
    </w:p>
    <w:p w:rsidR="00E27A7C" w:rsidRDefault="00E27A7C" w:rsidP="00E27A7C">
      <w:pPr>
        <w:pStyle w:val="Normal1"/>
        <w:numPr>
          <w:ilvl w:val="1"/>
          <w:numId w:val="11"/>
        </w:numPr>
        <w:rPr>
          <w:rFonts w:ascii="Arial" w:hAnsi="Arial" w:cs="Arial"/>
          <w:szCs w:val="24"/>
        </w:rPr>
      </w:pPr>
      <w:r>
        <w:rPr>
          <w:rFonts w:ascii="Arial" w:hAnsi="Arial" w:cs="Arial"/>
          <w:b/>
          <w:szCs w:val="24"/>
        </w:rPr>
        <w:t xml:space="preserve">Glavni sudionik: </w:t>
      </w:r>
      <w:r>
        <w:rPr>
          <w:rFonts w:ascii="Arial" w:hAnsi="Arial" w:cs="Arial"/>
          <w:szCs w:val="24"/>
        </w:rPr>
        <w:t>Administrator</w:t>
      </w:r>
    </w:p>
    <w:p w:rsidR="00E27A7C" w:rsidRDefault="00E27A7C" w:rsidP="00E27A7C">
      <w:pPr>
        <w:pStyle w:val="Normal1"/>
        <w:numPr>
          <w:ilvl w:val="1"/>
          <w:numId w:val="11"/>
        </w:numPr>
        <w:rPr>
          <w:rFonts w:ascii="Arial" w:hAnsi="Arial" w:cs="Arial"/>
          <w:szCs w:val="24"/>
        </w:rPr>
      </w:pPr>
      <w:r>
        <w:rPr>
          <w:rFonts w:ascii="Arial" w:hAnsi="Arial" w:cs="Arial"/>
          <w:b/>
          <w:szCs w:val="24"/>
        </w:rPr>
        <w:t>Cilj:</w:t>
      </w:r>
      <w:r>
        <w:rPr>
          <w:rFonts w:ascii="Arial" w:hAnsi="Arial" w:cs="Arial"/>
          <w:szCs w:val="24"/>
        </w:rPr>
        <w:t xml:space="preserve"> Dodati ili obrisati korisnika</w:t>
      </w:r>
    </w:p>
    <w:p w:rsidR="00E27A7C" w:rsidRDefault="00E27A7C" w:rsidP="00E27A7C">
      <w:pPr>
        <w:pStyle w:val="Normal1"/>
        <w:numPr>
          <w:ilvl w:val="1"/>
          <w:numId w:val="11"/>
        </w:numPr>
        <w:rPr>
          <w:rFonts w:ascii="Arial" w:hAnsi="Arial" w:cs="Arial"/>
          <w:szCs w:val="24"/>
        </w:rPr>
      </w:pPr>
      <w:r>
        <w:rPr>
          <w:rFonts w:ascii="Arial" w:hAnsi="Arial" w:cs="Arial"/>
          <w:b/>
          <w:szCs w:val="24"/>
        </w:rPr>
        <w:t>Sudionici:</w:t>
      </w:r>
      <w:r>
        <w:rPr>
          <w:rFonts w:ascii="Arial" w:hAnsi="Arial" w:cs="Arial"/>
          <w:szCs w:val="24"/>
        </w:rPr>
        <w:t xml:space="preserve"> Poslužitelj, baza podataka</w:t>
      </w:r>
    </w:p>
    <w:p w:rsidR="00E27A7C" w:rsidRDefault="00E27A7C" w:rsidP="00E27A7C">
      <w:pPr>
        <w:pStyle w:val="Normal1"/>
        <w:numPr>
          <w:ilvl w:val="1"/>
          <w:numId w:val="11"/>
        </w:numPr>
        <w:rPr>
          <w:rFonts w:ascii="Arial" w:hAnsi="Arial" w:cs="Arial"/>
          <w:szCs w:val="24"/>
        </w:rPr>
      </w:pPr>
      <w:r>
        <w:rPr>
          <w:rFonts w:ascii="Arial" w:hAnsi="Arial" w:cs="Arial"/>
          <w:b/>
          <w:szCs w:val="24"/>
        </w:rPr>
        <w:t>Preduvjeti:</w:t>
      </w:r>
      <w:r>
        <w:rPr>
          <w:rFonts w:ascii="Arial" w:hAnsi="Arial" w:cs="Arial"/>
          <w:szCs w:val="24"/>
        </w:rPr>
        <w:t xml:space="preserve"> Korisnik (ne) postoji u bazi podataka</w:t>
      </w:r>
    </w:p>
    <w:p w:rsidR="00E27A7C" w:rsidRDefault="00E27A7C" w:rsidP="00E27A7C">
      <w:pPr>
        <w:pStyle w:val="Normal1"/>
        <w:numPr>
          <w:ilvl w:val="1"/>
          <w:numId w:val="11"/>
        </w:numPr>
        <w:rPr>
          <w:rFonts w:ascii="Arial" w:hAnsi="Arial" w:cs="Arial"/>
          <w:szCs w:val="24"/>
        </w:rPr>
      </w:pPr>
      <w:r>
        <w:rPr>
          <w:rFonts w:ascii="Arial" w:hAnsi="Arial" w:cs="Arial"/>
          <w:b/>
          <w:szCs w:val="24"/>
        </w:rPr>
        <w:t>Rezultat:</w:t>
      </w:r>
      <w:r>
        <w:rPr>
          <w:rFonts w:ascii="Arial" w:hAnsi="Arial" w:cs="Arial"/>
          <w:szCs w:val="24"/>
        </w:rPr>
        <w:t xml:space="preserve"> Korisnik je dodan/izbrisan iz baze podataka</w:t>
      </w:r>
    </w:p>
    <w:p w:rsidR="00E27A7C" w:rsidRDefault="00E27A7C" w:rsidP="00E27A7C">
      <w:pPr>
        <w:pStyle w:val="Normal1"/>
        <w:numPr>
          <w:ilvl w:val="1"/>
          <w:numId w:val="11"/>
        </w:numPr>
        <w:rPr>
          <w:rFonts w:ascii="Arial" w:hAnsi="Arial" w:cs="Arial"/>
          <w:szCs w:val="24"/>
        </w:rPr>
      </w:pPr>
      <w:r>
        <w:rPr>
          <w:rFonts w:ascii="Arial" w:hAnsi="Arial" w:cs="Arial"/>
          <w:b/>
          <w:szCs w:val="24"/>
        </w:rPr>
        <w:t>Željeni scenarij:</w:t>
      </w:r>
    </w:p>
    <w:p w:rsidR="00E27A7C" w:rsidRDefault="00E27A7C" w:rsidP="0057380B">
      <w:pPr>
        <w:pStyle w:val="Normal1"/>
        <w:ind w:left="2977" w:hanging="567"/>
        <w:rPr>
          <w:rFonts w:ascii="Arial" w:hAnsi="Arial" w:cs="Arial"/>
          <w:szCs w:val="24"/>
        </w:rPr>
      </w:pPr>
      <w:r>
        <w:rPr>
          <w:rFonts w:ascii="Arial" w:hAnsi="Arial" w:cs="Arial"/>
          <w:szCs w:val="24"/>
        </w:rPr>
        <w:t xml:space="preserve">   </w:t>
      </w:r>
      <w:r w:rsidRPr="00FC4729">
        <w:rPr>
          <w:rFonts w:ascii="Arial" w:hAnsi="Arial" w:cs="Arial"/>
          <w:szCs w:val="24"/>
        </w:rPr>
        <w:t>1.</w:t>
      </w:r>
      <w:r w:rsidR="00E81993">
        <w:rPr>
          <w:rFonts w:ascii="Arial" w:hAnsi="Arial" w:cs="Arial"/>
          <w:szCs w:val="24"/>
        </w:rPr>
        <w:t xml:space="preserve">  Administ</w:t>
      </w:r>
      <w:r w:rsidR="00E40EF7">
        <w:rPr>
          <w:rFonts w:ascii="Arial" w:hAnsi="Arial" w:cs="Arial"/>
          <w:szCs w:val="24"/>
        </w:rPr>
        <w:t>r</w:t>
      </w:r>
      <w:r w:rsidR="00E81993">
        <w:rPr>
          <w:rFonts w:ascii="Arial" w:hAnsi="Arial" w:cs="Arial"/>
          <w:szCs w:val="24"/>
        </w:rPr>
        <w:t>ator</w:t>
      </w:r>
      <w:r>
        <w:rPr>
          <w:rFonts w:ascii="Arial" w:hAnsi="Arial" w:cs="Arial"/>
          <w:szCs w:val="24"/>
        </w:rPr>
        <w:t xml:space="preserve"> odabire opciju dodavanja/brisanja korisnika</w:t>
      </w:r>
    </w:p>
    <w:p w:rsidR="00E27A7C" w:rsidRDefault="00E27A7C" w:rsidP="0057380B">
      <w:pPr>
        <w:pStyle w:val="Normal1"/>
        <w:ind w:left="2977" w:hanging="567"/>
        <w:rPr>
          <w:rFonts w:ascii="Arial" w:hAnsi="Arial" w:cs="Arial"/>
          <w:szCs w:val="24"/>
        </w:rPr>
      </w:pPr>
      <w:r>
        <w:rPr>
          <w:rFonts w:ascii="Arial" w:hAnsi="Arial" w:cs="Arial"/>
          <w:szCs w:val="24"/>
        </w:rPr>
        <w:t xml:space="preserve">   2.  Poslužitelj provjerava ispravnost podataka</w:t>
      </w:r>
    </w:p>
    <w:p w:rsidR="00E27A7C" w:rsidRDefault="00E27A7C" w:rsidP="0057380B">
      <w:pPr>
        <w:pStyle w:val="Normal1"/>
        <w:ind w:left="2977" w:hanging="567"/>
        <w:rPr>
          <w:rFonts w:ascii="Arial" w:hAnsi="Arial" w:cs="Arial"/>
          <w:szCs w:val="24"/>
        </w:rPr>
      </w:pPr>
      <w:r>
        <w:rPr>
          <w:rFonts w:ascii="Arial" w:hAnsi="Arial" w:cs="Arial"/>
          <w:szCs w:val="24"/>
        </w:rPr>
        <w:t xml:space="preserve">   3.  Ako dodani korisnik ne postoji, podaci se unose u bazu podataka, a korisnik kojeg se želi obrisati se briše</w:t>
      </w:r>
    </w:p>
    <w:p w:rsidR="00E27A7C" w:rsidRPr="008E1953" w:rsidRDefault="00E27A7C" w:rsidP="00E27A7C">
      <w:pPr>
        <w:pStyle w:val="Normal1"/>
        <w:numPr>
          <w:ilvl w:val="0"/>
          <w:numId w:val="22"/>
        </w:numPr>
        <w:rPr>
          <w:rFonts w:ascii="Arial" w:hAnsi="Arial" w:cs="Arial"/>
          <w:szCs w:val="24"/>
        </w:rPr>
      </w:pPr>
      <w:r>
        <w:rPr>
          <w:rFonts w:ascii="Arial" w:hAnsi="Arial" w:cs="Arial"/>
          <w:b/>
          <w:szCs w:val="24"/>
        </w:rPr>
        <w:t>Mogući drugi scenarij:</w:t>
      </w:r>
    </w:p>
    <w:p w:rsidR="00465A06" w:rsidRDefault="00E27A7C" w:rsidP="0057380B">
      <w:pPr>
        <w:pStyle w:val="Normal1"/>
        <w:numPr>
          <w:ilvl w:val="1"/>
          <w:numId w:val="22"/>
        </w:numPr>
        <w:ind w:left="2977"/>
        <w:rPr>
          <w:rFonts w:ascii="Arial" w:hAnsi="Arial" w:cs="Arial"/>
          <w:szCs w:val="24"/>
        </w:rPr>
      </w:pPr>
      <w:r>
        <w:rPr>
          <w:rFonts w:ascii="Arial" w:hAnsi="Arial" w:cs="Arial"/>
          <w:szCs w:val="24"/>
        </w:rPr>
        <w:t>Korisnik se ne upisuje u bazu podataka, jer identičan korisnik već postoji. Ispisuje se poruka i zahtijeva ispravak</w:t>
      </w:r>
    </w:p>
    <w:p w:rsidR="00465A06" w:rsidRDefault="00465A06">
      <w:pPr>
        <w:rPr>
          <w:rFonts w:ascii="Arial" w:hAnsi="Arial" w:cs="Arial"/>
          <w:szCs w:val="24"/>
        </w:rPr>
      </w:pPr>
      <w:r>
        <w:rPr>
          <w:rFonts w:ascii="Arial" w:hAnsi="Arial" w:cs="Arial"/>
          <w:szCs w:val="24"/>
        </w:rPr>
        <w:br w:type="page"/>
      </w:r>
    </w:p>
    <w:p w:rsidR="00465A06" w:rsidRPr="00465A06" w:rsidRDefault="005863F1" w:rsidP="004A462C">
      <w:pPr>
        <w:pStyle w:val="Normal1"/>
        <w:rPr>
          <w:rFonts w:ascii="Arial" w:hAnsi="Arial" w:cs="Arial"/>
          <w:szCs w:val="24"/>
        </w:rPr>
      </w:pPr>
      <w:r>
        <w:rPr>
          <w:noProof/>
        </w:rPr>
        <w:lastRenderedPageBreak/>
        <w:drawing>
          <wp:inline distT="0" distB="0" distL="0" distR="0">
            <wp:extent cx="5758562" cy="8434425"/>
            <wp:effectExtent l="0" t="0" r="0" b="5080"/>
            <wp:docPr id="18" name="Picture 18" descr="C:\Users\Ivan\AppData\Local\Microsoft\Windows\INetCache\Content.Word\Sust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Susta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123" cy="8467470"/>
                    </a:xfrm>
                    <a:prstGeom prst="rect">
                      <a:avLst/>
                    </a:prstGeom>
                    <a:noFill/>
                    <a:ln>
                      <a:noFill/>
                    </a:ln>
                  </pic:spPr>
                </pic:pic>
              </a:graphicData>
            </a:graphic>
          </wp:inline>
        </w:drawing>
      </w:r>
    </w:p>
    <w:p w:rsidR="00BF7533" w:rsidRDefault="00BF7533">
      <w:pPr>
        <w:pStyle w:val="Normal1"/>
        <w:spacing w:line="360" w:lineRule="auto"/>
        <w:jc w:val="both"/>
      </w:pPr>
      <w:bookmarkStart w:id="7" w:name="h.2et92p0" w:colFirst="0" w:colLast="0"/>
      <w:bookmarkEnd w:id="7"/>
    </w:p>
    <w:p w:rsidR="00465A06" w:rsidRDefault="00465A06" w:rsidP="004A462C">
      <w:pPr>
        <w:pStyle w:val="Normal1"/>
        <w:jc w:val="center"/>
      </w:pPr>
      <w:r>
        <w:t>Slika 4.1. Dijagram obrazaca uporabe, cijeli sustav</w:t>
      </w:r>
    </w:p>
    <w:p w:rsidR="00465A06" w:rsidRDefault="00465A06" w:rsidP="00465A06">
      <w:pPr>
        <w:pStyle w:val="Normal1"/>
        <w:jc w:val="center"/>
      </w:pPr>
    </w:p>
    <w:p w:rsidR="00465A06" w:rsidRDefault="00465A06" w:rsidP="00465A06">
      <w:pPr>
        <w:pStyle w:val="Normal1"/>
        <w:jc w:val="center"/>
      </w:pPr>
    </w:p>
    <w:p w:rsidR="00465A06" w:rsidRDefault="005863F1" w:rsidP="00465A06">
      <w:pPr>
        <w:jc w:val="both"/>
      </w:pPr>
      <w:r>
        <w:rPr>
          <w:noProof/>
        </w:rPr>
        <w:drawing>
          <wp:inline distT="0" distB="0" distL="0" distR="0">
            <wp:extent cx="5760085" cy="4214470"/>
            <wp:effectExtent l="0" t="0" r="0" b="0"/>
            <wp:docPr id="19" name="Picture 19" descr="C:\Users\Ivan\AppData\Local\Microsoft\Windows\INetCache\Content.Word\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AppData\Local\Microsoft\Windows\INetCache\Content.Word\Administr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214470"/>
                    </a:xfrm>
                    <a:prstGeom prst="rect">
                      <a:avLst/>
                    </a:prstGeom>
                    <a:noFill/>
                    <a:ln>
                      <a:noFill/>
                    </a:ln>
                  </pic:spPr>
                </pic:pic>
              </a:graphicData>
            </a:graphic>
          </wp:inline>
        </w:drawing>
      </w:r>
    </w:p>
    <w:p w:rsidR="00465A06" w:rsidRDefault="00465A06" w:rsidP="00465A06">
      <w:pPr>
        <w:jc w:val="center"/>
      </w:pPr>
      <w:r>
        <w:t>Slika 4.2. Dijagram obrazaca uporabe administratora</w:t>
      </w:r>
    </w:p>
    <w:p w:rsidR="00465A06" w:rsidRDefault="00465A06" w:rsidP="00465A06">
      <w:pPr>
        <w:jc w:val="center"/>
      </w:pPr>
    </w:p>
    <w:p w:rsidR="00465A06" w:rsidRDefault="005863F1" w:rsidP="00465A06">
      <w:pPr>
        <w:jc w:val="center"/>
      </w:pPr>
      <w:r>
        <w:rPr>
          <w:noProof/>
        </w:rPr>
        <w:drawing>
          <wp:inline distT="0" distB="0" distL="0" distR="0">
            <wp:extent cx="5760085" cy="2822620"/>
            <wp:effectExtent l="0" t="0" r="0" b="0"/>
            <wp:docPr id="20" name="Picture 20" descr="C:\Users\Ivan\AppData\Local\Microsoft\Windows\INetCache\Content.Word\Anonim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AppData\Local\Microsoft\Windows\INetCache\Content.Word\Anonimni korisni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822620"/>
                    </a:xfrm>
                    <a:prstGeom prst="rect">
                      <a:avLst/>
                    </a:prstGeom>
                    <a:noFill/>
                    <a:ln>
                      <a:noFill/>
                    </a:ln>
                  </pic:spPr>
                </pic:pic>
              </a:graphicData>
            </a:graphic>
          </wp:inline>
        </w:drawing>
      </w:r>
    </w:p>
    <w:p w:rsidR="00465A06" w:rsidRDefault="00465A06" w:rsidP="00465A06">
      <w:pPr>
        <w:jc w:val="center"/>
      </w:pPr>
      <w:r>
        <w:t>Slika 4.3. Dijagram obrazaca uporabe anonimnog korisnika</w:t>
      </w:r>
    </w:p>
    <w:p w:rsidR="00465A06" w:rsidRDefault="00465A06" w:rsidP="00465A06">
      <w:pPr>
        <w:jc w:val="center"/>
      </w:pPr>
    </w:p>
    <w:p w:rsidR="00465A06" w:rsidRDefault="00465A06" w:rsidP="00465A06">
      <w:pPr>
        <w:jc w:val="center"/>
      </w:pPr>
    </w:p>
    <w:p w:rsidR="00465A06" w:rsidRDefault="005863F1" w:rsidP="00465A06">
      <w:r>
        <w:rPr>
          <w:noProof/>
        </w:rPr>
        <w:lastRenderedPageBreak/>
        <w:drawing>
          <wp:inline distT="0" distB="0" distL="0" distR="0">
            <wp:extent cx="5760085" cy="3895438"/>
            <wp:effectExtent l="0" t="0" r="0" b="0"/>
            <wp:docPr id="21" name="Picture 21" descr="C:\Users\Ivan\AppData\Local\Microsoft\Windows\INetCache\Content.Word\Registrirani koris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AppData\Local\Microsoft\Windows\INetCache\Content.Word\Registrirani korisni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895438"/>
                    </a:xfrm>
                    <a:prstGeom prst="rect">
                      <a:avLst/>
                    </a:prstGeom>
                    <a:noFill/>
                    <a:ln>
                      <a:noFill/>
                    </a:ln>
                  </pic:spPr>
                </pic:pic>
              </a:graphicData>
            </a:graphic>
          </wp:inline>
        </w:drawing>
      </w:r>
    </w:p>
    <w:p w:rsidR="00465A06" w:rsidRDefault="00465A06" w:rsidP="00465A06">
      <w:pPr>
        <w:jc w:val="center"/>
      </w:pPr>
      <w:r>
        <w:t>Slika 4.4. Dijagram obrazaca uporabe registriranog korisnika</w:t>
      </w:r>
    </w:p>
    <w:p w:rsidR="00465A06" w:rsidRDefault="00465A06" w:rsidP="00465A06">
      <w:pPr>
        <w:jc w:val="center"/>
      </w:pPr>
    </w:p>
    <w:p w:rsidR="00465A06" w:rsidRDefault="005863F1" w:rsidP="00465A06">
      <w:pPr>
        <w:jc w:val="center"/>
      </w:pPr>
      <w:r>
        <w:rPr>
          <w:noProof/>
        </w:rPr>
        <w:lastRenderedPageBreak/>
        <w:drawing>
          <wp:inline distT="0" distB="0" distL="0" distR="0">
            <wp:extent cx="6356908" cy="7263765"/>
            <wp:effectExtent l="0" t="0" r="6350" b="0"/>
            <wp:docPr id="22" name="Picture 22" descr="C:\Users\Ivan\AppData\Local\Microsoft\Windows\INetCache\Content.Word\Član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van\AppData\Local\Microsoft\Windows\INetCache\Content.Word\Član ceh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342" cy="7269975"/>
                    </a:xfrm>
                    <a:prstGeom prst="rect">
                      <a:avLst/>
                    </a:prstGeom>
                    <a:noFill/>
                    <a:ln>
                      <a:noFill/>
                    </a:ln>
                  </pic:spPr>
                </pic:pic>
              </a:graphicData>
            </a:graphic>
          </wp:inline>
        </w:drawing>
      </w:r>
    </w:p>
    <w:p w:rsidR="00465A06" w:rsidRDefault="00465A06" w:rsidP="00465A06">
      <w:pPr>
        <w:jc w:val="center"/>
      </w:pPr>
      <w:r>
        <w:t>Slika 4.5. Dijagram obrazaca uporabe člana ceha</w:t>
      </w:r>
    </w:p>
    <w:p w:rsidR="00465A06" w:rsidRDefault="00465A06" w:rsidP="00465A06">
      <w:pPr>
        <w:jc w:val="center"/>
      </w:pPr>
    </w:p>
    <w:p w:rsidR="00465A06" w:rsidRDefault="005863F1" w:rsidP="00465A06">
      <w:pPr>
        <w:jc w:val="center"/>
      </w:pPr>
      <w:r>
        <w:rPr>
          <w:noProof/>
        </w:rPr>
        <w:lastRenderedPageBreak/>
        <w:drawing>
          <wp:inline distT="0" distB="0" distL="0" distR="0">
            <wp:extent cx="6363970" cy="7783372"/>
            <wp:effectExtent l="0" t="0" r="0" b="8255"/>
            <wp:docPr id="23" name="Picture 23" descr="C:\Users\Ivan\AppData\Local\Microsoft\Windows\INetCache\Content.Word\Koordin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van\AppData\Local\Microsoft\Windows\INetCache\Content.Word\Koordina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106" cy="7792099"/>
                    </a:xfrm>
                    <a:prstGeom prst="rect">
                      <a:avLst/>
                    </a:prstGeom>
                    <a:noFill/>
                    <a:ln>
                      <a:noFill/>
                    </a:ln>
                  </pic:spPr>
                </pic:pic>
              </a:graphicData>
            </a:graphic>
          </wp:inline>
        </w:drawing>
      </w:r>
    </w:p>
    <w:p w:rsidR="00465A06" w:rsidRDefault="00465A06" w:rsidP="00465A06">
      <w:pPr>
        <w:jc w:val="center"/>
      </w:pPr>
      <w:r>
        <w:t xml:space="preserve">Slika 4.6.  Dijagram obrazaca uporabe </w:t>
      </w:r>
      <w:r w:rsidR="00540538">
        <w:t>koordinatora</w:t>
      </w:r>
    </w:p>
    <w:p w:rsidR="00540538" w:rsidRDefault="00540538" w:rsidP="00465A06">
      <w:pPr>
        <w:jc w:val="center"/>
      </w:pPr>
    </w:p>
    <w:p w:rsidR="00540538" w:rsidRDefault="005863F1" w:rsidP="00465A06">
      <w:pPr>
        <w:jc w:val="center"/>
      </w:pPr>
      <w:r>
        <w:rPr>
          <w:noProof/>
        </w:rPr>
        <w:lastRenderedPageBreak/>
        <w:drawing>
          <wp:inline distT="0" distB="0" distL="0" distR="0">
            <wp:extent cx="6152083" cy="7929245"/>
            <wp:effectExtent l="0" t="0" r="1270" b="0"/>
            <wp:docPr id="24" name="Picture 24" descr="C:\Users\Ivan\AppData\Local\Microsoft\Windows\INetCache\Content.Word\Vođa ce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van\AppData\Local\Microsoft\Windows\INetCache\Content.Word\Vođa ceh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5271" cy="7933354"/>
                    </a:xfrm>
                    <a:prstGeom prst="rect">
                      <a:avLst/>
                    </a:prstGeom>
                    <a:noFill/>
                    <a:ln>
                      <a:noFill/>
                    </a:ln>
                  </pic:spPr>
                </pic:pic>
              </a:graphicData>
            </a:graphic>
          </wp:inline>
        </w:drawing>
      </w:r>
    </w:p>
    <w:p w:rsidR="00540538" w:rsidRDefault="00540538" w:rsidP="00465A06">
      <w:pPr>
        <w:jc w:val="center"/>
      </w:pPr>
      <w:r>
        <w:t>Slika 4.7. Dijagram obrazaca uporabe vođe ceha</w:t>
      </w:r>
    </w:p>
    <w:p w:rsidR="00540538" w:rsidRDefault="00E24C0E" w:rsidP="00E24C0E">
      <w:r>
        <w:br w:type="page"/>
      </w:r>
    </w:p>
    <w:p w:rsidR="00E24C0E" w:rsidRPr="00E24C0E" w:rsidRDefault="00E24C0E">
      <w:pPr>
        <w:rPr>
          <w:rFonts w:ascii="Arial" w:hAnsi="Arial" w:cs="Arial"/>
          <w:b/>
          <w:sz w:val="28"/>
        </w:rPr>
      </w:pPr>
      <w:bookmarkStart w:id="8" w:name="_Toc431806049"/>
      <w:r w:rsidRPr="00E24C0E">
        <w:rPr>
          <w:rFonts w:ascii="Arial" w:hAnsi="Arial" w:cs="Arial"/>
          <w:b/>
          <w:sz w:val="28"/>
        </w:rPr>
        <w:lastRenderedPageBreak/>
        <w:t>Sekvencijski dijagrami:</w:t>
      </w:r>
    </w:p>
    <w:p w:rsidR="00E24C0E" w:rsidRPr="00E24C0E" w:rsidRDefault="00E24C0E">
      <w:pPr>
        <w:rPr>
          <w:rFonts w:ascii="Arial" w:hAnsi="Arial" w:cs="Arial"/>
          <w:b/>
          <w:sz w:val="28"/>
        </w:rPr>
      </w:pPr>
    </w:p>
    <w:p w:rsidR="00E24C0E" w:rsidRPr="00E24C0E" w:rsidRDefault="00E24C0E">
      <w:pPr>
        <w:rPr>
          <w:rFonts w:ascii="Arial" w:hAnsi="Arial" w:cs="Arial"/>
        </w:rPr>
      </w:pPr>
      <w:r w:rsidRPr="00E24C0E">
        <w:rPr>
          <w:rFonts w:ascii="Arial" w:hAnsi="Arial" w:cs="Arial"/>
          <w:b/>
        </w:rPr>
        <w:t xml:space="preserve">Obrazac uporabe UC1 </w:t>
      </w:r>
      <w:r w:rsidRPr="00E24C0E">
        <w:rPr>
          <w:rFonts w:ascii="Arial" w:hAnsi="Arial" w:cs="Arial"/>
        </w:rPr>
        <w:t>(</w:t>
      </w:r>
      <w:proofErr w:type="spellStart"/>
      <w:r w:rsidRPr="00E24C0E">
        <w:rPr>
          <w:rFonts w:ascii="Arial" w:hAnsi="Arial" w:cs="Arial"/>
        </w:rPr>
        <w:t>RegistrirajSe</w:t>
      </w:r>
      <w:proofErr w:type="spellEnd"/>
      <w:r w:rsidRPr="00E24C0E">
        <w:rPr>
          <w:rFonts w:ascii="Arial" w:hAnsi="Arial" w:cs="Arial"/>
        </w:rPr>
        <w:t>):</w:t>
      </w:r>
    </w:p>
    <w:p w:rsidR="00E24C0E" w:rsidRDefault="00E24C0E" w:rsidP="00E24C0E">
      <w:pPr>
        <w:jc w:val="both"/>
        <w:rPr>
          <w:rFonts w:ascii="Arial" w:hAnsi="Arial" w:cs="Arial"/>
        </w:rPr>
      </w:pPr>
    </w:p>
    <w:p w:rsidR="00E24C0E" w:rsidRDefault="00E24C0E" w:rsidP="00E24C0E">
      <w:pPr>
        <w:jc w:val="both"/>
        <w:rPr>
          <w:rFonts w:ascii="Arial" w:hAnsi="Arial" w:cs="Arial"/>
        </w:rPr>
      </w:pPr>
      <w:r>
        <w:rPr>
          <w:rFonts w:ascii="Arial" w:hAnsi="Arial" w:cs="Arial"/>
        </w:rPr>
        <w:t>Anonimni</w:t>
      </w:r>
      <w:r w:rsidRPr="00E24C0E">
        <w:rPr>
          <w:rFonts w:ascii="Arial" w:hAnsi="Arial" w:cs="Arial"/>
        </w:rPr>
        <w:t xml:space="preserve"> korisnik mora </w:t>
      </w:r>
      <w:r>
        <w:rPr>
          <w:rFonts w:ascii="Arial" w:hAnsi="Arial" w:cs="Arial"/>
        </w:rPr>
        <w:t>unijeti podatke za registraciju</w:t>
      </w:r>
      <w:r w:rsidRPr="00E24C0E">
        <w:rPr>
          <w:rFonts w:ascii="Arial" w:hAnsi="Arial" w:cs="Arial"/>
        </w:rPr>
        <w:t>. Poslužitelj provjerava da li već postoji korisnik u bazi s istim podacima, te da li su uneseni podaci ispravni. Ako su uneseni podaci ispravni, a u bazi podataka ne postoji već registrirani korisnik s istim podacima korisnik će biti uspješno registriran. U slučaju da podaci nisu ispravno uneseni ili u bazi podataka već postoji korisnik s istim podacima poslužitelj će javiti korisniku grešku, te ga vratiti na stranicu za registraciju.</w:t>
      </w:r>
    </w:p>
    <w:p w:rsidR="00E24C0E" w:rsidRDefault="005863F1" w:rsidP="00E24C0E">
      <w:pPr>
        <w:jc w:val="both"/>
        <w:rPr>
          <w:rFonts w:ascii="Arial" w:hAnsi="Arial" w:cs="Arial"/>
        </w:rPr>
      </w:pPr>
      <w:r>
        <w:rPr>
          <w:noProof/>
        </w:rPr>
        <w:drawing>
          <wp:inline distT="0" distB="0" distL="0" distR="0">
            <wp:extent cx="5760085" cy="4619150"/>
            <wp:effectExtent l="0" t="0" r="0" b="0"/>
            <wp:docPr id="25" name="Picture 25" descr="C:\Users\Ivan\AppData\Local\Microsoft\Windows\INetCache\Content.Word\Registriraj 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van\AppData\Local\Microsoft\Windows\INetCache\Content.Word\Registriraj 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4619150"/>
                    </a:xfrm>
                    <a:prstGeom prst="rect">
                      <a:avLst/>
                    </a:prstGeom>
                    <a:noFill/>
                    <a:ln>
                      <a:noFill/>
                    </a:ln>
                  </pic:spPr>
                </pic:pic>
              </a:graphicData>
            </a:graphic>
          </wp:inline>
        </w:drawing>
      </w:r>
    </w:p>
    <w:p w:rsidR="00E24C0E" w:rsidRDefault="00E24C0E" w:rsidP="00E24C0E">
      <w:pPr>
        <w:jc w:val="center"/>
        <w:rPr>
          <w:rFonts w:ascii="Arial" w:hAnsi="Arial" w:cs="Arial"/>
        </w:rPr>
      </w:pPr>
      <w:r>
        <w:rPr>
          <w:rFonts w:ascii="Arial" w:hAnsi="Arial" w:cs="Arial"/>
        </w:rPr>
        <w:t>Slika 4.8. Sekvencijski dijagram za UC1</w:t>
      </w:r>
    </w:p>
    <w:p w:rsidR="00E24C0E" w:rsidRDefault="00E24C0E">
      <w:pPr>
        <w:rPr>
          <w:rFonts w:ascii="Arial" w:hAnsi="Arial" w:cs="Arial"/>
        </w:rPr>
      </w:pPr>
      <w:r>
        <w:rPr>
          <w:rFonts w:ascii="Arial" w:hAnsi="Arial" w:cs="Arial"/>
        </w:rPr>
        <w:br w:type="page"/>
      </w:r>
    </w:p>
    <w:p w:rsidR="00E24C0E" w:rsidRDefault="00E24C0E" w:rsidP="00E24C0E">
      <w:pPr>
        <w:rPr>
          <w:rFonts w:ascii="Arial" w:hAnsi="Arial" w:cs="Arial"/>
        </w:rPr>
      </w:pPr>
      <w:r>
        <w:rPr>
          <w:rFonts w:ascii="Arial" w:hAnsi="Arial" w:cs="Arial"/>
          <w:b/>
        </w:rPr>
        <w:lastRenderedPageBreak/>
        <w:t xml:space="preserve">Obrazac uporabe UC2 </w:t>
      </w:r>
      <w:r>
        <w:rPr>
          <w:rFonts w:ascii="Arial" w:hAnsi="Arial" w:cs="Arial"/>
        </w:rPr>
        <w:t>(</w:t>
      </w:r>
      <w:proofErr w:type="spellStart"/>
      <w:r>
        <w:rPr>
          <w:rFonts w:ascii="Arial" w:hAnsi="Arial" w:cs="Arial"/>
        </w:rPr>
        <w:t>UrediProfil</w:t>
      </w:r>
      <w:proofErr w:type="spellEnd"/>
      <w:r>
        <w:rPr>
          <w:rFonts w:ascii="Arial" w:hAnsi="Arial" w:cs="Arial"/>
        </w:rPr>
        <w:t>):</w:t>
      </w:r>
    </w:p>
    <w:p w:rsidR="00E24C0E" w:rsidRDefault="00E24C0E" w:rsidP="00E24C0E">
      <w:pPr>
        <w:rPr>
          <w:rFonts w:ascii="Arial" w:hAnsi="Arial" w:cs="Arial"/>
        </w:rPr>
      </w:pPr>
    </w:p>
    <w:p w:rsidR="00E24C0E" w:rsidRDefault="00E24C0E" w:rsidP="00E24C0E">
      <w:pPr>
        <w:jc w:val="both"/>
        <w:rPr>
          <w:rFonts w:ascii="Arial" w:hAnsi="Arial" w:cs="Arial"/>
        </w:rPr>
      </w:pPr>
      <w:r w:rsidRPr="00E24C0E">
        <w:rPr>
          <w:rFonts w:ascii="Arial" w:hAnsi="Arial" w:cs="Arial"/>
        </w:rPr>
        <w:t xml:space="preserve">Registrirani korisnik šalje zahtjev za uređivanje </w:t>
      </w:r>
      <w:r>
        <w:rPr>
          <w:rFonts w:ascii="Arial" w:hAnsi="Arial" w:cs="Arial"/>
        </w:rPr>
        <w:t>svojeg</w:t>
      </w:r>
      <w:r w:rsidRPr="00E24C0E">
        <w:rPr>
          <w:rFonts w:ascii="Arial" w:hAnsi="Arial" w:cs="Arial"/>
        </w:rPr>
        <w:t xml:space="preserve"> profila. Poslužitelj dohvaća trenutne podatke iz baze podataka te ih vraća korisniku. Korisnik tada odabire vidljive podatke te ih šalje poslužitelju koji ih upisuje u bazu podataka. Poslužitelj šalje korisniku odgovor u pogledu vidljivosti podataka.</w:t>
      </w:r>
    </w:p>
    <w:p w:rsidR="00E24C0E" w:rsidRDefault="00E24C0E" w:rsidP="00E24C0E">
      <w:pPr>
        <w:jc w:val="both"/>
        <w:rPr>
          <w:rFonts w:ascii="Arial" w:hAnsi="Arial" w:cs="Arial"/>
        </w:rPr>
      </w:pPr>
      <w:r>
        <w:rPr>
          <w:noProof/>
        </w:rPr>
        <w:drawing>
          <wp:inline distT="0" distB="0" distL="0" distR="0">
            <wp:extent cx="5760085" cy="4297524"/>
            <wp:effectExtent l="0" t="0" r="0" b="8255"/>
            <wp:docPr id="11" name="Slika 11" descr="C:\Users\Karlo\AppData\Local\Microsoft\Windows\INetCache\Content.Word\UrediPro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lo\AppData\Local\Microsoft\Windows\INetCache\Content.Word\UrediProfi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297524"/>
                    </a:xfrm>
                    <a:prstGeom prst="rect">
                      <a:avLst/>
                    </a:prstGeom>
                    <a:noFill/>
                    <a:ln>
                      <a:noFill/>
                    </a:ln>
                  </pic:spPr>
                </pic:pic>
              </a:graphicData>
            </a:graphic>
          </wp:inline>
        </w:drawing>
      </w:r>
    </w:p>
    <w:p w:rsidR="007E57F7" w:rsidRDefault="00E24C0E" w:rsidP="00E24C0E">
      <w:pPr>
        <w:jc w:val="center"/>
        <w:rPr>
          <w:rFonts w:ascii="Arial" w:hAnsi="Arial" w:cs="Arial"/>
        </w:rPr>
      </w:pPr>
      <w:r>
        <w:rPr>
          <w:rFonts w:ascii="Arial" w:hAnsi="Arial" w:cs="Arial"/>
        </w:rPr>
        <w:t>Slika 4.9. Sekvencijski dijagram za UC2</w:t>
      </w:r>
    </w:p>
    <w:p w:rsidR="007E57F7" w:rsidRDefault="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UC7 </w:t>
      </w:r>
      <w:r>
        <w:rPr>
          <w:rFonts w:ascii="Arial" w:hAnsi="Arial" w:cs="Arial"/>
        </w:rPr>
        <w:t>(</w:t>
      </w:r>
      <w:r>
        <w:rPr>
          <w:rFonts w:ascii="Arial" w:hAnsi="Arial" w:cs="Arial"/>
          <w:szCs w:val="24"/>
        </w:rPr>
        <w:t>Unaprijedi/Unazadi</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Koordinator ili vođa ceha odabire korisnika kojeg želi unaprijediti ili unazaditi. Poslužitelj dohvaća odabranog korisnika iz baze podataka te ga vraća vođi, odnosno koordinatoru. Vođa ili koordinator odabire željenu akciju nad korisnikom te poslužitelj pohranjuje odabir u bazu podataka. Vođa/koordinator dobiva povratnu informaciju o provedenoj akciji.</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5036656"/>
            <wp:effectExtent l="0" t="0" r="0" b="0"/>
            <wp:docPr id="26" name="Picture 26" descr="C:\Users\Ivan\AppData\Local\Microsoft\Windows\INetCache\Content.Word\Unaprijedi_unaz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van\AppData\Local\Microsoft\Windows\INetCache\Content.Word\Unaprijedi_unazad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5036656"/>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4.10. Sekvencijski dijagram za UC7</w:t>
      </w:r>
    </w:p>
    <w:p w:rsidR="007E57F7" w:rsidRDefault="007E57F7" w:rsidP="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UC8 </w:t>
      </w:r>
      <w:r>
        <w:rPr>
          <w:rFonts w:ascii="Arial" w:hAnsi="Arial" w:cs="Arial"/>
        </w:rPr>
        <w:t>(</w:t>
      </w:r>
      <w:r>
        <w:rPr>
          <w:rFonts w:ascii="Arial" w:hAnsi="Arial" w:cs="Arial"/>
          <w:szCs w:val="24"/>
        </w:rPr>
        <w:t>Pridruži se cehu)</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 xml:space="preserve">Korisnik otvara stranicu ceha te </w:t>
      </w:r>
      <w:proofErr w:type="spellStart"/>
      <w:r>
        <w:rPr>
          <w:rFonts w:ascii="Arial" w:hAnsi="Arial" w:cs="Arial"/>
        </w:rPr>
        <w:t>ispunjuje</w:t>
      </w:r>
      <w:proofErr w:type="spellEnd"/>
      <w:r>
        <w:rPr>
          <w:rFonts w:ascii="Arial" w:hAnsi="Arial" w:cs="Arial"/>
        </w:rPr>
        <w:t xml:space="preserve"> obrazac koji poslužitelj pohranjuje u bazu podataka. Korisnik dobiva informaciju je li njegov obrazac pohranjen uspješno ili ne.</w:t>
      </w: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4488259"/>
            <wp:effectExtent l="0" t="0" r="0" b="7620"/>
            <wp:docPr id="27" name="Picture 27" descr="C:\Users\Ivan\AppData\Local\Microsoft\Windows\INetCache\Content.Word\Pridruži se ce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van\AppData\Local\Microsoft\Windows\INetCache\Content.Word\Pridruži se ceh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4.11. Sekvencijski dijagram za UC8</w:t>
      </w:r>
    </w:p>
    <w:p w:rsidR="007E57F7" w:rsidRDefault="007E57F7" w:rsidP="007E57F7">
      <w:pPr>
        <w:rPr>
          <w:rFonts w:ascii="Arial" w:hAnsi="Arial" w:cs="Arial"/>
        </w:rPr>
      </w:pPr>
      <w:r>
        <w:rPr>
          <w:rFonts w:ascii="Arial" w:hAnsi="Arial" w:cs="Arial"/>
        </w:rPr>
        <w:br w:type="page"/>
      </w:r>
      <w:r>
        <w:rPr>
          <w:rFonts w:ascii="Arial" w:hAnsi="Arial" w:cs="Arial"/>
          <w:b/>
        </w:rPr>
        <w:lastRenderedPageBreak/>
        <w:t xml:space="preserve">Obrazac uporabe UC11 </w:t>
      </w:r>
      <w:r>
        <w:rPr>
          <w:rFonts w:ascii="Arial" w:hAnsi="Arial" w:cs="Arial"/>
        </w:rPr>
        <w:t>(</w:t>
      </w:r>
      <w:r>
        <w:rPr>
          <w:rFonts w:ascii="Arial" w:hAnsi="Arial" w:cs="Arial"/>
          <w:szCs w:val="24"/>
        </w:rPr>
        <w:t>Prihvati/Odbij prijavu u ceh)</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čita pohranjene obrasce prijave te odlučuje hoće li prihvatiti ili odbiti prijavu određenog člana. Poslužitelj odabir pohranjuje u bazu podataka te javlja vođi / koordinatoru uspješnost pohrane.</w:t>
      </w: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4488259"/>
            <wp:effectExtent l="0" t="0" r="0" b="7620"/>
            <wp:docPr id="28" name="Picture 28" descr="C:\Users\Ivan\AppData\Local\Microsoft\Windows\INetCache\Content.Word\Prihvati_odbij prijavu u c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van\AppData\Local\Microsoft\Windows\INetCache\Content.Word\Prihvati_odbij prijavu u ce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p>
    <w:p w:rsidR="007E57F7" w:rsidRDefault="007E57F7" w:rsidP="007E57F7">
      <w:pPr>
        <w:jc w:val="center"/>
        <w:rPr>
          <w:rFonts w:ascii="Arial" w:hAnsi="Arial" w:cs="Arial"/>
        </w:rPr>
      </w:pPr>
      <w:r>
        <w:rPr>
          <w:rFonts w:ascii="Arial" w:hAnsi="Arial" w:cs="Arial"/>
        </w:rPr>
        <w:t>Slika 4.12. Sekvencijski dijagram za UC11</w:t>
      </w:r>
    </w:p>
    <w:p w:rsidR="007E57F7" w:rsidRDefault="007E57F7" w:rsidP="007E57F7">
      <w:pPr>
        <w:rPr>
          <w:rFonts w:ascii="Arial" w:hAnsi="Arial" w:cs="Arial"/>
        </w:rPr>
      </w:pP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br w:type="page"/>
      </w:r>
    </w:p>
    <w:p w:rsidR="007E57F7" w:rsidRDefault="007E57F7" w:rsidP="007E57F7">
      <w:pPr>
        <w:rPr>
          <w:rFonts w:ascii="Arial" w:hAnsi="Arial" w:cs="Arial"/>
        </w:rPr>
      </w:pPr>
      <w:r>
        <w:rPr>
          <w:rFonts w:ascii="Arial" w:hAnsi="Arial" w:cs="Arial"/>
          <w:b/>
        </w:rPr>
        <w:lastRenderedPageBreak/>
        <w:t xml:space="preserve">Obrazac uporabe UC12 </w:t>
      </w:r>
      <w:r>
        <w:rPr>
          <w:rFonts w:ascii="Arial" w:hAnsi="Arial" w:cs="Arial"/>
        </w:rPr>
        <w:t>(</w:t>
      </w:r>
      <w:r>
        <w:rPr>
          <w:rFonts w:ascii="Arial" w:hAnsi="Arial" w:cs="Arial"/>
          <w:szCs w:val="24"/>
        </w:rPr>
        <w:t>Stvori događaj)</w:t>
      </w:r>
      <w:r>
        <w:rPr>
          <w:rFonts w:ascii="Arial" w:hAnsi="Arial" w:cs="Arial"/>
        </w:rPr>
        <w:t>:</w:t>
      </w:r>
    </w:p>
    <w:p w:rsidR="007E57F7" w:rsidRDefault="007E57F7" w:rsidP="007E57F7">
      <w:pPr>
        <w:rPr>
          <w:rFonts w:ascii="Arial" w:hAnsi="Arial" w:cs="Arial"/>
        </w:rPr>
      </w:pPr>
    </w:p>
    <w:p w:rsidR="007E57F7" w:rsidRDefault="007E57F7" w:rsidP="007E57F7">
      <w:pPr>
        <w:rPr>
          <w:rFonts w:ascii="Arial" w:hAnsi="Arial" w:cs="Arial"/>
        </w:rPr>
      </w:pPr>
      <w:r>
        <w:rPr>
          <w:rFonts w:ascii="Arial" w:hAnsi="Arial" w:cs="Arial"/>
        </w:rPr>
        <w:t>Vođa ceha / koordinator stvara događaj ukoliko postoji kalendar događaja. Poslužitelj unosi događaj u bazu te daje informaciju vođi / koordinatoru o uspješnosti dodavanja.</w:t>
      </w:r>
    </w:p>
    <w:p w:rsidR="007E57F7" w:rsidRDefault="007E57F7" w:rsidP="007E57F7">
      <w:pPr>
        <w:rPr>
          <w:rFonts w:ascii="Arial" w:hAnsi="Arial" w:cs="Arial"/>
        </w:rPr>
      </w:pPr>
    </w:p>
    <w:p w:rsidR="007E57F7" w:rsidRDefault="005863F1" w:rsidP="007E57F7">
      <w:pPr>
        <w:rPr>
          <w:rFonts w:ascii="Arial" w:hAnsi="Arial" w:cs="Arial"/>
        </w:rPr>
      </w:pPr>
      <w:r>
        <w:rPr>
          <w:noProof/>
        </w:rPr>
        <w:drawing>
          <wp:inline distT="0" distB="0" distL="0" distR="0">
            <wp:extent cx="5760085" cy="4488259"/>
            <wp:effectExtent l="0" t="0" r="0" b="7620"/>
            <wp:docPr id="29" name="Picture 29" descr="C:\Users\Ivan\AppData\Local\Microsoft\Windows\INetCache\Content.Word\Stvori događ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Ivan\AppData\Local\Microsoft\Windows\INetCache\Content.Word\Stvori događa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488259"/>
                    </a:xfrm>
                    <a:prstGeom prst="rect">
                      <a:avLst/>
                    </a:prstGeom>
                    <a:noFill/>
                    <a:ln>
                      <a:noFill/>
                    </a:ln>
                  </pic:spPr>
                </pic:pic>
              </a:graphicData>
            </a:graphic>
          </wp:inline>
        </w:drawing>
      </w:r>
      <w:bookmarkStart w:id="9" w:name="_GoBack"/>
      <w:bookmarkEnd w:id="9"/>
    </w:p>
    <w:p w:rsidR="007E57F7" w:rsidRDefault="007E57F7" w:rsidP="007E57F7">
      <w:pPr>
        <w:jc w:val="center"/>
        <w:rPr>
          <w:rFonts w:ascii="Arial" w:hAnsi="Arial" w:cs="Arial"/>
        </w:rPr>
      </w:pPr>
      <w:r>
        <w:rPr>
          <w:rFonts w:ascii="Arial" w:hAnsi="Arial" w:cs="Arial"/>
        </w:rPr>
        <w:t>Slika 4.13. Sekvencijski dijagram za UC12</w:t>
      </w:r>
    </w:p>
    <w:p w:rsidR="007E57F7" w:rsidRDefault="007E57F7" w:rsidP="007E57F7">
      <w:pPr>
        <w:rPr>
          <w:rFonts w:ascii="Arial" w:hAnsi="Arial" w:cs="Arial"/>
        </w:rPr>
      </w:pPr>
      <w:r>
        <w:rPr>
          <w:rFonts w:ascii="Arial" w:hAnsi="Arial" w:cs="Arial"/>
        </w:rPr>
        <w:br w:type="page"/>
      </w:r>
    </w:p>
    <w:p w:rsidR="00E24C0E" w:rsidRPr="00E24C0E" w:rsidRDefault="00E24C0E" w:rsidP="007E57F7">
      <w:pPr>
        <w:rPr>
          <w:rFonts w:ascii="Arial" w:hAnsi="Arial" w:cs="Arial"/>
        </w:rPr>
      </w:pPr>
    </w:p>
    <w:p w:rsidR="00E24C0E" w:rsidRPr="00E24C0E" w:rsidRDefault="00E24C0E">
      <w:pPr>
        <w:rPr>
          <w:rFonts w:ascii="Arial" w:hAnsi="Arial" w:cs="Arial"/>
        </w:rPr>
      </w:pPr>
      <w:r w:rsidRPr="00E24C0E">
        <w:rPr>
          <w:rFonts w:ascii="Arial" w:hAnsi="Arial" w:cs="Arial"/>
        </w:rPr>
        <w:br w:type="page"/>
      </w:r>
    </w:p>
    <w:p w:rsidR="00BF7533" w:rsidRDefault="00454E07">
      <w:pPr>
        <w:pStyle w:val="Heading1"/>
        <w:numPr>
          <w:ilvl w:val="0"/>
          <w:numId w:val="3"/>
        </w:numPr>
        <w:tabs>
          <w:tab w:val="left" w:pos="360"/>
        </w:tabs>
        <w:spacing w:line="360" w:lineRule="auto"/>
      </w:pPr>
      <w:r>
        <w:lastRenderedPageBreak/>
        <w:t>Ostali zahtjevi</w:t>
      </w:r>
      <w:bookmarkEnd w:id="8"/>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w:t>
      </w:r>
      <w:proofErr w:type="spellStart"/>
      <w:r>
        <w:rPr>
          <w:rFonts w:ascii="Arial" w:eastAsia="Arial" w:hAnsi="Arial" w:cs="Arial"/>
          <w:i/>
          <w:sz w:val="20"/>
        </w:rPr>
        <w:t>is</w:t>
      </w:r>
      <w:proofErr w:type="spellEnd"/>
      <w:r>
        <w:rPr>
          <w:rFonts w:ascii="Arial" w:eastAsia="Arial" w:hAnsi="Arial" w:cs="Arial"/>
          <w:i/>
          <w:sz w:val="20"/>
        </w:rPr>
        <w:t>)</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10" w:name="h.tyjcwt" w:colFirst="0" w:colLast="0"/>
      <w:bookmarkEnd w:id="10"/>
    </w:p>
    <w:p w:rsidR="00BF7533" w:rsidRDefault="00454E07">
      <w:pPr>
        <w:pStyle w:val="Normal1"/>
      </w:pPr>
      <w:r>
        <w:br w:type="page"/>
      </w:r>
    </w:p>
    <w:p w:rsidR="00BF7533" w:rsidRDefault="00454E07">
      <w:pPr>
        <w:pStyle w:val="Heading1"/>
        <w:numPr>
          <w:ilvl w:val="0"/>
          <w:numId w:val="3"/>
        </w:numPr>
      </w:pPr>
      <w:bookmarkStart w:id="11" w:name="_Toc431806050"/>
      <w:r>
        <w:lastRenderedPageBreak/>
        <w:t>Arhitektura i dizajn sustava</w:t>
      </w:r>
      <w:bookmarkEnd w:id="11"/>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h.3dy6vkm" w:colFirst="0" w:colLast="0"/>
      <w:bookmarkEnd w:id="12"/>
    </w:p>
    <w:p w:rsidR="00BF7533" w:rsidRDefault="00454E07">
      <w:pPr>
        <w:pStyle w:val="Normal1"/>
      </w:pPr>
      <w:r>
        <w:br w:type="page"/>
      </w:r>
    </w:p>
    <w:p w:rsidR="00BF7533" w:rsidRDefault="00454E07">
      <w:pPr>
        <w:pStyle w:val="Heading2"/>
        <w:numPr>
          <w:ilvl w:val="1"/>
          <w:numId w:val="3"/>
        </w:numPr>
      </w:pPr>
      <w:bookmarkStart w:id="13" w:name="_Toc431806051"/>
      <w:r>
        <w:lastRenderedPageBreak/>
        <w:t>Svrha, opći prioriteti i skica sustava</w:t>
      </w:r>
      <w:bookmarkEnd w:id="13"/>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4" w:name="h.1t3h5sf" w:colFirst="0" w:colLast="0"/>
      <w:bookmarkEnd w:id="14"/>
    </w:p>
    <w:p w:rsidR="00BF7533" w:rsidRDefault="00454E07">
      <w:pPr>
        <w:pStyle w:val="Normal1"/>
      </w:pPr>
      <w:r>
        <w:br w:type="page"/>
      </w:r>
    </w:p>
    <w:p w:rsidR="00BF7533" w:rsidRDefault="00454E07">
      <w:pPr>
        <w:pStyle w:val="Heading2"/>
        <w:numPr>
          <w:ilvl w:val="1"/>
          <w:numId w:val="3"/>
        </w:numPr>
      </w:pPr>
      <w:bookmarkStart w:id="15" w:name="_Toc431806052"/>
      <w:r>
        <w:lastRenderedPageBreak/>
        <w:t>Dijagram razreda s opisom</w:t>
      </w:r>
      <w:bookmarkEnd w:id="15"/>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6" w:name="h.4d34og8" w:colFirst="0" w:colLast="0"/>
      <w:bookmarkEnd w:id="16"/>
    </w:p>
    <w:p w:rsidR="00BF7533" w:rsidRDefault="00454E07">
      <w:pPr>
        <w:pStyle w:val="Normal1"/>
      </w:pPr>
      <w:r>
        <w:br w:type="page"/>
      </w:r>
    </w:p>
    <w:p w:rsidR="00BF7533" w:rsidRDefault="00454E07">
      <w:pPr>
        <w:pStyle w:val="Heading2"/>
        <w:numPr>
          <w:ilvl w:val="1"/>
          <w:numId w:val="3"/>
        </w:numPr>
      </w:pPr>
      <w:bookmarkStart w:id="17" w:name="_Toc431806053"/>
      <w:r>
        <w:lastRenderedPageBreak/>
        <w:t>Dijagram objekata</w:t>
      </w:r>
      <w:bookmarkEnd w:id="17"/>
    </w:p>
    <w:p w:rsidR="00BF7533" w:rsidRDefault="00BF7533">
      <w:pPr>
        <w:pStyle w:val="Normal1"/>
        <w:spacing w:line="360" w:lineRule="auto"/>
        <w:jc w:val="both"/>
      </w:pPr>
    </w:p>
    <w:p w:rsidR="00BF7533" w:rsidRDefault="00454E07">
      <w:pPr>
        <w:pStyle w:val="Normal1"/>
        <w:jc w:val="both"/>
      </w:pPr>
      <w:bookmarkStart w:id="18" w:name="h.2s8eyo1" w:colFirst="0" w:colLast="0"/>
      <w:bookmarkEnd w:id="18"/>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19" w:name="_Toc431806054"/>
      <w:r>
        <w:lastRenderedPageBreak/>
        <w:t>Ostali UML dijagrami</w:t>
      </w:r>
      <w:bookmarkEnd w:id="19"/>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0" w:name="h.17dp8vu" w:colFirst="0" w:colLast="0"/>
      <w:bookmarkEnd w:id="20"/>
    </w:p>
    <w:p w:rsidR="00BF7533" w:rsidRDefault="00454E07">
      <w:pPr>
        <w:pStyle w:val="Normal1"/>
      </w:pPr>
      <w:r>
        <w:br w:type="page"/>
      </w:r>
    </w:p>
    <w:p w:rsidR="00BF7533" w:rsidRDefault="00454E07">
      <w:pPr>
        <w:pStyle w:val="Heading1"/>
        <w:numPr>
          <w:ilvl w:val="0"/>
          <w:numId w:val="3"/>
        </w:numPr>
      </w:pPr>
      <w:bookmarkStart w:id="21" w:name="_Toc431806055"/>
      <w:r>
        <w:lastRenderedPageBreak/>
        <w:t>Implementacija i korisničko sučelje</w:t>
      </w:r>
      <w:bookmarkEnd w:id="21"/>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22" w:name="h.3rdcrjn" w:colFirst="0" w:colLast="0"/>
      <w:bookmarkEnd w:id="22"/>
    </w:p>
    <w:p w:rsidR="00BF7533" w:rsidRDefault="00454E07">
      <w:pPr>
        <w:pStyle w:val="Heading2"/>
        <w:numPr>
          <w:ilvl w:val="1"/>
          <w:numId w:val="3"/>
        </w:numPr>
      </w:pPr>
      <w:bookmarkStart w:id="23" w:name="_Toc431806056"/>
      <w:r>
        <w:t>Dijagram razmještaja</w:t>
      </w:r>
      <w:bookmarkEnd w:id="2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24" w:name="h.26in1rg" w:colFirst="0" w:colLast="0"/>
      <w:bookmarkEnd w:id="24"/>
    </w:p>
    <w:p w:rsidR="00BF7533" w:rsidRDefault="00454E07">
      <w:pPr>
        <w:pStyle w:val="Normal1"/>
      </w:pPr>
      <w:r>
        <w:br w:type="page"/>
      </w:r>
    </w:p>
    <w:p w:rsidR="00BF7533" w:rsidRDefault="00454E07">
      <w:pPr>
        <w:pStyle w:val="Heading2"/>
        <w:numPr>
          <w:ilvl w:val="1"/>
          <w:numId w:val="3"/>
        </w:numPr>
      </w:pPr>
      <w:bookmarkStart w:id="25" w:name="_Toc431806057"/>
      <w:r>
        <w:lastRenderedPageBreak/>
        <w:t>Korištene tehnologije i alati</w:t>
      </w:r>
      <w:bookmarkEnd w:id="2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6" w:name="h.lnxbz9" w:colFirst="0" w:colLast="0"/>
      <w:bookmarkStart w:id="27" w:name="_Toc431806058"/>
      <w:bookmarkEnd w:id="26"/>
      <w:r>
        <w:lastRenderedPageBreak/>
        <w:t>Isječak programskog koda vezan za temeljnu funkcionalnost sustava</w:t>
      </w:r>
      <w:bookmarkEnd w:id="2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8" w:name="h.35nkun2" w:colFirst="0" w:colLast="0"/>
      <w:bookmarkStart w:id="29" w:name="_Toc431806059"/>
      <w:bookmarkEnd w:id="28"/>
      <w:r>
        <w:lastRenderedPageBreak/>
        <w:t>Ispitivanje programskog rješenja</w:t>
      </w:r>
      <w:bookmarkEnd w:id="29"/>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0" w:name="h.1ksv4uv" w:colFirst="0" w:colLast="0"/>
      <w:bookmarkStart w:id="31" w:name="_Toc431806060"/>
      <w:bookmarkEnd w:id="30"/>
      <w:r>
        <w:lastRenderedPageBreak/>
        <w:t>Upute za instalaciju</w:t>
      </w:r>
      <w:bookmarkEnd w:id="31"/>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2" w:name="h.44sinio" w:colFirst="0" w:colLast="0"/>
      <w:bookmarkStart w:id="33" w:name="_Toc431806061"/>
      <w:bookmarkEnd w:id="32"/>
      <w:r>
        <w:lastRenderedPageBreak/>
        <w:t>Korisničke upute</w:t>
      </w:r>
      <w:bookmarkEnd w:id="33"/>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34" w:name="h.2jxsxqh" w:colFirst="0" w:colLast="0"/>
      <w:bookmarkEnd w:id="34"/>
    </w:p>
    <w:p w:rsidR="00BF7533" w:rsidRDefault="00454E07">
      <w:pPr>
        <w:pStyle w:val="Normal1"/>
      </w:pPr>
      <w:r>
        <w:br w:type="page"/>
      </w:r>
    </w:p>
    <w:p w:rsidR="00BF7533" w:rsidRDefault="00454E07" w:rsidP="00DD111A">
      <w:pPr>
        <w:pStyle w:val="Heading1"/>
        <w:numPr>
          <w:ilvl w:val="0"/>
          <w:numId w:val="3"/>
        </w:numPr>
      </w:pPr>
      <w:bookmarkStart w:id="35" w:name="_Toc431806062"/>
      <w:r>
        <w:lastRenderedPageBreak/>
        <w:t>Zaključak</w:t>
      </w:r>
      <w:r w:rsidR="00FB4C5E">
        <w:t xml:space="preserve"> i budući rad</w:t>
      </w:r>
      <w:bookmarkEnd w:id="35"/>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36" w:name="h.z337ya" w:colFirst="0" w:colLast="0"/>
      <w:bookmarkEnd w:id="36"/>
    </w:p>
    <w:p w:rsidR="00BF7533" w:rsidRDefault="00454E07">
      <w:pPr>
        <w:pStyle w:val="Normal1"/>
      </w:pPr>
      <w:r>
        <w:br w:type="page"/>
      </w:r>
    </w:p>
    <w:p w:rsidR="00BF7533" w:rsidRDefault="004F3E6B" w:rsidP="00DD111A">
      <w:pPr>
        <w:pStyle w:val="Heading1"/>
        <w:numPr>
          <w:ilvl w:val="0"/>
          <w:numId w:val="3"/>
        </w:numPr>
      </w:pPr>
      <w:bookmarkStart w:id="37" w:name="_Toc431806063"/>
      <w:r>
        <w:lastRenderedPageBreak/>
        <w:t>Popis literature</w:t>
      </w:r>
      <w:bookmarkEnd w:id="37"/>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1">
        <w:r>
          <w:rPr>
            <w:rFonts w:ascii="Arial" w:eastAsia="Arial" w:hAnsi="Arial" w:cs="Arial"/>
            <w:color w:val="0000FF"/>
            <w:u w:val="single"/>
          </w:rPr>
          <w:t>http://www.fer.hr/predmet/opp</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3">
        <w:r>
          <w:rPr>
            <w:rFonts w:ascii="Arial" w:eastAsia="Arial" w:hAnsi="Arial" w:cs="Arial"/>
            <w:color w:val="0000FF"/>
            <w:u w:val="single"/>
          </w:rPr>
          <w:t>http://www.zemris.fer.hr/predmeti/opp</w:t>
        </w:r>
      </w:hyperlink>
      <w:hyperlink r:id="rId24"/>
    </w:p>
    <w:p w:rsidR="00BF7533" w:rsidRDefault="00454E07" w:rsidP="00B607C3">
      <w:pPr>
        <w:pStyle w:val="Heading1"/>
        <w:tabs>
          <w:tab w:val="left" w:pos="360"/>
        </w:tabs>
        <w:spacing w:line="360" w:lineRule="auto"/>
        <w:ind w:left="360" w:firstLine="0"/>
      </w:pPr>
      <w:r>
        <w:br w:type="page"/>
      </w:r>
      <w:bookmarkStart w:id="38" w:name="_Toc431806064"/>
      <w:r>
        <w:lastRenderedPageBreak/>
        <w:t xml:space="preserve">Dodatak A: </w:t>
      </w:r>
      <w:r w:rsidR="00B607C3">
        <w:t>Indeks</w:t>
      </w:r>
      <w:r w:rsidR="002F385F">
        <w:t xml:space="preserve"> (slika</w:t>
      </w:r>
      <w:r w:rsidR="00D7375B">
        <w:t>, dijagrama, tablica, ispisa kôda</w:t>
      </w:r>
      <w:r w:rsidR="002F385F">
        <w:t>)</w:t>
      </w:r>
      <w:bookmarkEnd w:id="38"/>
    </w:p>
    <w:p w:rsidR="00B607C3"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4.1. Dijagram obrazaca uporabe, cijeli sustav</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4.2 Dijagram obrazaca uporabe administratora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4.3 Dijagram obrazaca uporabe anonimnog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4.4 Dijagram obrazaca uporabe registriranog korisnika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4.5 Dijagram obrazaca uporabe člana ceha</w:t>
      </w:r>
    </w:p>
    <w:p w:rsidR="00540538" w:rsidRP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4.6 Dijagram obrazaca uporabe koordinatora</w:t>
      </w:r>
    </w:p>
    <w:p w:rsidR="00540538" w:rsidRDefault="00540538">
      <w:pPr>
        <w:pStyle w:val="Normal1"/>
        <w:spacing w:line="360" w:lineRule="auto"/>
        <w:jc w:val="both"/>
        <w:rPr>
          <w:rFonts w:ascii="Arial" w:eastAsia="Arial" w:hAnsi="Arial" w:cs="Arial"/>
          <w:sz w:val="22"/>
        </w:rPr>
      </w:pPr>
      <w:r w:rsidRPr="00540538">
        <w:rPr>
          <w:rFonts w:ascii="Arial" w:eastAsia="Arial" w:hAnsi="Arial" w:cs="Arial"/>
          <w:sz w:val="22"/>
        </w:rPr>
        <w:t>Slika 4.7 Dijagram obrazaca uporabe vođe ceha</w:t>
      </w:r>
    </w:p>
    <w:p w:rsidR="00E24C0E" w:rsidRDefault="00E24C0E">
      <w:pPr>
        <w:pStyle w:val="Normal1"/>
        <w:spacing w:line="360" w:lineRule="auto"/>
        <w:jc w:val="both"/>
        <w:rPr>
          <w:rFonts w:ascii="Arial" w:eastAsia="Arial" w:hAnsi="Arial" w:cs="Arial"/>
          <w:sz w:val="22"/>
        </w:rPr>
      </w:pPr>
      <w:r>
        <w:rPr>
          <w:rFonts w:ascii="Arial" w:eastAsia="Arial" w:hAnsi="Arial" w:cs="Arial"/>
          <w:sz w:val="22"/>
        </w:rPr>
        <w:t>Slika 4.8. Sekvencijski dijagram za UC1</w:t>
      </w:r>
    </w:p>
    <w:p w:rsidR="00E24C0E" w:rsidRPr="00540538" w:rsidRDefault="00E24C0E">
      <w:pPr>
        <w:pStyle w:val="Normal1"/>
        <w:spacing w:line="360" w:lineRule="auto"/>
        <w:jc w:val="both"/>
        <w:rPr>
          <w:rFonts w:ascii="Arial" w:eastAsia="Arial" w:hAnsi="Arial" w:cs="Arial"/>
          <w:sz w:val="22"/>
        </w:rPr>
      </w:pPr>
      <w:r>
        <w:rPr>
          <w:rFonts w:ascii="Arial" w:eastAsia="Arial" w:hAnsi="Arial" w:cs="Arial"/>
          <w:sz w:val="22"/>
        </w:rPr>
        <w:t>Slika 4.9. Sekvencijski dijagram za UC2</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4.10. Sekvencijski dijagram za UC7</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4.11. Sekvencijski dijagram za UC8</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4.12. Sekvencijski dijagram za UC11</w:t>
      </w:r>
    </w:p>
    <w:p w:rsidR="007E57F7" w:rsidRDefault="007E57F7" w:rsidP="007E57F7">
      <w:pPr>
        <w:pStyle w:val="Normal1"/>
        <w:spacing w:line="360" w:lineRule="auto"/>
        <w:jc w:val="both"/>
        <w:rPr>
          <w:rFonts w:ascii="Arial" w:eastAsia="Arial" w:hAnsi="Arial" w:cs="Arial"/>
          <w:sz w:val="22"/>
        </w:rPr>
      </w:pPr>
      <w:r>
        <w:rPr>
          <w:rFonts w:ascii="Arial" w:eastAsia="Arial" w:hAnsi="Arial" w:cs="Arial"/>
          <w:sz w:val="22"/>
        </w:rPr>
        <w:t>Slika 4.13. Sekvencijski dijagram za UC12</w:t>
      </w:r>
    </w:p>
    <w:p w:rsidR="00540538" w:rsidRPr="00540538" w:rsidRDefault="00540538" w:rsidP="00540538">
      <w:pPr>
        <w:rPr>
          <w:rFonts w:ascii="Arial" w:eastAsia="Arial" w:hAnsi="Arial" w:cs="Arial"/>
          <w:i/>
          <w:sz w:val="20"/>
        </w:rPr>
      </w:pPr>
      <w:r>
        <w:rPr>
          <w:rFonts w:ascii="Arial" w:eastAsia="Arial" w:hAnsi="Arial" w:cs="Arial"/>
          <w:i/>
          <w:sz w:val="20"/>
        </w:rPr>
        <w:br w:type="page"/>
      </w:r>
    </w:p>
    <w:p w:rsidR="00B607C3" w:rsidRDefault="00B607C3" w:rsidP="00B607C3">
      <w:pPr>
        <w:pStyle w:val="Heading1"/>
        <w:tabs>
          <w:tab w:val="left" w:pos="360"/>
        </w:tabs>
        <w:spacing w:line="360" w:lineRule="auto"/>
        <w:ind w:left="360" w:firstLine="0"/>
      </w:pPr>
      <w:bookmarkStart w:id="39" w:name="_Toc431806065"/>
      <w:r>
        <w:lastRenderedPageBreak/>
        <w:t>Dodatak B: Dnevnik sastajanja</w:t>
      </w:r>
      <w:bookmarkEnd w:id="39"/>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0" w:name="_Toc431806066"/>
      <w:r>
        <w:lastRenderedPageBreak/>
        <w:t xml:space="preserve">Dodatak C: Prikaz </w:t>
      </w:r>
      <w:r w:rsidR="005D6631">
        <w:t>aktivnosti grupe</w:t>
      </w:r>
      <w:bookmarkEnd w:id="40"/>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proofErr w:type="spellStart"/>
      <w:r w:rsidR="00B33520">
        <w:rPr>
          <w:rFonts w:ascii="Arial" w:eastAsia="Arial" w:hAnsi="Arial" w:cs="Arial"/>
          <w:sz w:val="20"/>
        </w:rPr>
        <w:t>BitBucket</w:t>
      </w:r>
      <w:proofErr w:type="spellEnd"/>
      <w:r w:rsidR="00B33520">
        <w:rPr>
          <w:rFonts w:ascii="Arial" w:eastAsia="Arial" w:hAnsi="Arial" w:cs="Arial"/>
          <w:sz w:val="20"/>
        </w:rPr>
        <w:t xml:space="preserve"> </w:t>
      </w:r>
      <w:r w:rsidR="00B33520">
        <w:rPr>
          <w:rFonts w:ascii="Arial" w:eastAsia="Arial" w:hAnsi="Arial" w:cs="Arial"/>
          <w:i/>
          <w:sz w:val="20"/>
        </w:rPr>
        <w:t xml:space="preserve">sučelju instalirati dodatak </w:t>
      </w:r>
      <w:proofErr w:type="spellStart"/>
      <w:r w:rsidR="00B33520">
        <w:rPr>
          <w:rFonts w:ascii="Arial" w:eastAsia="Arial" w:hAnsi="Arial" w:cs="Arial"/>
          <w:sz w:val="20"/>
        </w:rPr>
        <w:t>AwesomeGraph</w:t>
      </w:r>
      <w:proofErr w:type="spellEnd"/>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proofErr w:type="spellStart"/>
      <w:r w:rsidR="00B33520">
        <w:rPr>
          <w:rFonts w:ascii="Arial" w:eastAsia="Arial" w:hAnsi="Arial" w:cs="Arial"/>
          <w:sz w:val="20"/>
        </w:rPr>
        <w:t>commit</w:t>
      </w:r>
      <w:proofErr w:type="spellEnd"/>
      <w:r w:rsidR="00B33520">
        <w:rPr>
          <w:rFonts w:ascii="Arial" w:eastAsia="Arial" w:hAnsi="Arial" w:cs="Arial"/>
          <w:sz w:val="20"/>
        </w:rPr>
        <w:t xml:space="preserve">'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ayout w:type="fixed"/>
        <w:tblLook w:val="04A0" w:firstRow="1" w:lastRow="0" w:firstColumn="1" w:lastColumn="0" w:noHBand="0" w:noVBand="1"/>
      </w:tblPr>
      <w:tblGrid>
        <w:gridCol w:w="1663"/>
        <w:gridCol w:w="1090"/>
        <w:gridCol w:w="1089"/>
        <w:gridCol w:w="1089"/>
        <w:gridCol w:w="1089"/>
        <w:gridCol w:w="1089"/>
        <w:gridCol w:w="1079"/>
      </w:tblGrid>
      <w:tr w:rsidR="00B82C14" w:rsidRPr="00AD38CE" w:rsidTr="00474D1A">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6525" w:type="dxa"/>
            <w:gridSpan w:val="6"/>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474D1A" w:rsidRPr="00AD38CE" w:rsidTr="00474D1A">
        <w:tc>
          <w:tcPr>
            <w:tcW w:w="1663" w:type="dxa"/>
            <w:vMerge/>
            <w:shd w:val="clear" w:color="auto" w:fill="EDEDED"/>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Karlo </w:t>
            </w:r>
            <w:proofErr w:type="spellStart"/>
            <w:r>
              <w:rPr>
                <w:rFonts w:ascii="Arial" w:hAnsi="Arial" w:cs="Arial"/>
                <w:sz w:val="20"/>
              </w:rPr>
              <w:t>Poljanec</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Filip </w:t>
            </w:r>
            <w:proofErr w:type="spellStart"/>
            <w:r>
              <w:rPr>
                <w:rFonts w:ascii="Arial" w:hAnsi="Arial" w:cs="Arial"/>
                <w:sz w:val="20"/>
              </w:rPr>
              <w:t>Kerman</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Matija </w:t>
            </w:r>
            <w:proofErr w:type="spellStart"/>
            <w:r>
              <w:rPr>
                <w:rFonts w:ascii="Arial" w:hAnsi="Arial" w:cs="Arial"/>
                <w:sz w:val="20"/>
              </w:rPr>
              <w:t>Krivošić</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Kruno </w:t>
            </w:r>
            <w:proofErr w:type="spellStart"/>
            <w:r>
              <w:rPr>
                <w:rFonts w:ascii="Arial" w:hAnsi="Arial" w:cs="Arial"/>
                <w:sz w:val="20"/>
              </w:rPr>
              <w:t>Lapat</w:t>
            </w:r>
            <w:proofErr w:type="spellEnd"/>
          </w:p>
        </w:tc>
        <w:tc>
          <w:tcPr>
            <w:tcW w:w="108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 xml:space="preserve">Ivan </w:t>
            </w:r>
            <w:proofErr w:type="spellStart"/>
            <w:r>
              <w:rPr>
                <w:rFonts w:ascii="Arial" w:hAnsi="Arial" w:cs="Arial"/>
                <w:sz w:val="20"/>
              </w:rPr>
              <w:t>Premužić</w:t>
            </w:r>
            <w:proofErr w:type="spellEnd"/>
          </w:p>
        </w:tc>
        <w:tc>
          <w:tcPr>
            <w:tcW w:w="1079" w:type="dxa"/>
            <w:shd w:val="clear" w:color="auto" w:fill="EDEDED"/>
          </w:tcPr>
          <w:p w:rsidR="00474D1A" w:rsidRPr="00AD38CE" w:rsidRDefault="00474D1A" w:rsidP="00AC1C08">
            <w:pPr>
              <w:pStyle w:val="Normal1"/>
              <w:spacing w:after="120"/>
              <w:jc w:val="both"/>
              <w:rPr>
                <w:rFonts w:ascii="Arial" w:hAnsi="Arial" w:cs="Arial"/>
                <w:sz w:val="20"/>
              </w:rPr>
            </w:pPr>
            <w:r>
              <w:rPr>
                <w:rFonts w:ascii="Arial" w:hAnsi="Arial" w:cs="Arial"/>
                <w:sz w:val="20"/>
              </w:rPr>
              <w:t>Ivan Varga</w:t>
            </w: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C73AE8" w:rsidRDefault="00474D1A"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6525" w:type="dxa"/>
            <w:gridSpan w:val="6"/>
            <w:shd w:val="clear" w:color="auto" w:fill="auto"/>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 xml:space="preserve">Isječak </w:t>
            </w:r>
            <w:r>
              <w:rPr>
                <w:rFonts w:ascii="Arial" w:hAnsi="Arial" w:cs="Arial"/>
                <w:bCs/>
                <w:sz w:val="20"/>
              </w:rPr>
              <w:lastRenderedPageBreak/>
              <w:t>programskog kôda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D11FB7" w:rsidRDefault="00474D1A"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B82C14" w:rsidRPr="00AD38CE" w:rsidTr="00474D1A">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6525" w:type="dxa"/>
            <w:gridSpan w:val="6"/>
            <w:shd w:val="clear" w:color="auto" w:fill="EDEDED"/>
          </w:tcPr>
          <w:p w:rsidR="00B82C14" w:rsidRPr="00AD38CE" w:rsidRDefault="00B82C14"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804C2D" w:rsidRDefault="00474D1A"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EDEDED"/>
          </w:tcPr>
          <w:p w:rsidR="00474D1A" w:rsidRPr="008B2586" w:rsidRDefault="00474D1A"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89" w:type="dxa"/>
            <w:shd w:val="clear" w:color="auto" w:fill="EDEDED"/>
          </w:tcPr>
          <w:p w:rsidR="00474D1A" w:rsidRPr="00AD38CE" w:rsidRDefault="00474D1A" w:rsidP="00AC1C08">
            <w:pPr>
              <w:pStyle w:val="Normal1"/>
              <w:spacing w:after="120"/>
              <w:jc w:val="center"/>
              <w:rPr>
                <w:rFonts w:ascii="Arial" w:hAnsi="Arial" w:cs="Arial"/>
                <w:sz w:val="20"/>
              </w:rPr>
            </w:pPr>
          </w:p>
        </w:tc>
        <w:tc>
          <w:tcPr>
            <w:tcW w:w="1079" w:type="dxa"/>
            <w:shd w:val="clear" w:color="auto" w:fill="EDEDED"/>
          </w:tcPr>
          <w:p w:rsidR="00474D1A" w:rsidRPr="00AD38CE" w:rsidRDefault="00474D1A" w:rsidP="00AC1C08">
            <w:pPr>
              <w:pStyle w:val="Normal1"/>
              <w:spacing w:after="120"/>
              <w:jc w:val="center"/>
              <w:rPr>
                <w:rFonts w:ascii="Arial" w:hAnsi="Arial" w:cs="Arial"/>
                <w:sz w:val="20"/>
              </w:rPr>
            </w:pPr>
          </w:p>
        </w:tc>
      </w:tr>
      <w:tr w:rsidR="00474D1A" w:rsidRPr="00AD38CE" w:rsidTr="00474D1A">
        <w:tc>
          <w:tcPr>
            <w:tcW w:w="1663" w:type="dxa"/>
            <w:shd w:val="clear" w:color="auto" w:fill="auto"/>
          </w:tcPr>
          <w:p w:rsidR="00474D1A" w:rsidRPr="00AD38CE" w:rsidRDefault="00474D1A" w:rsidP="00AC1C08">
            <w:pPr>
              <w:pStyle w:val="Normal1"/>
              <w:spacing w:after="120"/>
              <w:jc w:val="both"/>
              <w:rPr>
                <w:rFonts w:ascii="Arial" w:hAnsi="Arial" w:cs="Arial"/>
                <w:b/>
                <w:bCs/>
                <w:sz w:val="20"/>
              </w:rPr>
            </w:pPr>
          </w:p>
        </w:tc>
        <w:tc>
          <w:tcPr>
            <w:tcW w:w="1090"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89" w:type="dxa"/>
            <w:shd w:val="clear" w:color="auto" w:fill="auto"/>
          </w:tcPr>
          <w:p w:rsidR="00474D1A" w:rsidRPr="00AD38CE" w:rsidRDefault="00474D1A" w:rsidP="00AC1C08">
            <w:pPr>
              <w:pStyle w:val="Normal1"/>
              <w:spacing w:after="120"/>
              <w:jc w:val="center"/>
              <w:rPr>
                <w:rFonts w:ascii="Arial" w:hAnsi="Arial" w:cs="Arial"/>
                <w:sz w:val="20"/>
              </w:rPr>
            </w:pPr>
          </w:p>
        </w:tc>
        <w:tc>
          <w:tcPr>
            <w:tcW w:w="1079" w:type="dxa"/>
            <w:shd w:val="clear" w:color="auto" w:fill="auto"/>
          </w:tcPr>
          <w:p w:rsidR="00474D1A" w:rsidRPr="00AD38CE" w:rsidRDefault="00474D1A"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781B05" w:rsidP="00952F10">
      <w:pPr>
        <w:pStyle w:val="Normal1"/>
        <w:spacing w:after="120" w:line="360" w:lineRule="auto"/>
        <w:jc w:val="center"/>
        <w:rPr>
          <w:rFonts w:ascii="Arial" w:hAnsi="Arial" w:cs="Arial"/>
        </w:rPr>
      </w:pPr>
      <w:r>
        <w:rPr>
          <w:rFonts w:ascii="Arial" w:hAnsi="Arial" w:cs="Arial"/>
          <w:noProof/>
          <w:lang w:val="en-US" w:eastAsia="en-US"/>
        </w:rPr>
        <w:drawing>
          <wp:inline distT="0" distB="0" distL="0" distR="0">
            <wp:extent cx="5748655" cy="1248410"/>
            <wp:effectExtent l="0" t="0" r="4445" b="8890"/>
            <wp:docPr id="3" name="Slika 1"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esome-graphs-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8655" cy="1248410"/>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firstLine="0"/>
      </w:pPr>
      <w:bookmarkStart w:id="41" w:name="_Toc431806067"/>
      <w:r>
        <w:lastRenderedPageBreak/>
        <w:t>Dodatak D: Plan rada / Pregled rada i stanje ostvarenja</w:t>
      </w:r>
      <w:bookmarkEnd w:id="41"/>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 xml:space="preserve">(u </w:t>
      </w:r>
      <w:proofErr w:type="spellStart"/>
      <w:r w:rsidRPr="00732CA8">
        <w:rPr>
          <w:rFonts w:ascii="Arial" w:hAnsi="Arial" w:cs="Arial"/>
          <w:i/>
          <w:sz w:val="20"/>
        </w:rPr>
        <w:t>rev</w:t>
      </w:r>
      <w:proofErr w:type="spellEnd"/>
      <w:r w:rsidRPr="00732CA8">
        <w:rPr>
          <w:rFonts w:ascii="Arial" w:hAnsi="Arial" w:cs="Arial"/>
          <w:i/>
          <w:sz w:val="20"/>
        </w:rPr>
        <w:t xml:space="preserve">. 1) koji je plan rada za </w:t>
      </w:r>
      <w:proofErr w:type="spellStart"/>
      <w:r w:rsidRPr="00732CA8">
        <w:rPr>
          <w:rFonts w:ascii="Arial" w:hAnsi="Arial" w:cs="Arial"/>
          <w:i/>
          <w:sz w:val="20"/>
        </w:rPr>
        <w:t>rev</w:t>
      </w:r>
      <w:proofErr w:type="spellEnd"/>
      <w:r w:rsidRPr="00732CA8">
        <w:rPr>
          <w:rFonts w:ascii="Arial" w:hAnsi="Arial" w:cs="Arial"/>
          <w:i/>
          <w:sz w:val="20"/>
        </w:rPr>
        <w:t>.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 xml:space="preserve">(u </w:t>
      </w:r>
      <w:proofErr w:type="spellStart"/>
      <w:r w:rsidRPr="00732CA8">
        <w:rPr>
          <w:rFonts w:ascii="Arial" w:eastAsia="Arial" w:hAnsi="Arial" w:cs="Arial"/>
          <w:i/>
          <w:sz w:val="20"/>
        </w:rPr>
        <w:t>rev</w:t>
      </w:r>
      <w:proofErr w:type="spellEnd"/>
      <w:r w:rsidRPr="00732CA8">
        <w:rPr>
          <w:rFonts w:ascii="Arial" w:eastAsia="Arial" w:hAnsi="Arial" w:cs="Arial"/>
          <w:i/>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6"/>
      <w:footerReference w:type="default" r:id="rId27"/>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19F" w:rsidRDefault="00F6019F" w:rsidP="00BF7533">
      <w:r>
        <w:separator/>
      </w:r>
    </w:p>
  </w:endnote>
  <w:endnote w:type="continuationSeparator" w:id="0">
    <w:p w:rsidR="00F6019F" w:rsidRDefault="00F6019F"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E90" w:rsidRDefault="00231E90">
    <w:pPr>
      <w:pStyle w:val="Normal1"/>
      <w:tabs>
        <w:tab w:val="center" w:pos="4536"/>
        <w:tab w:val="right" w:pos="9072"/>
      </w:tabs>
    </w:pPr>
    <w:proofErr w:type="spellStart"/>
    <w:r>
      <w:rPr>
        <w:rFonts w:ascii="Arial" w:eastAsia="Arial" w:hAnsi="Arial" w:cs="Arial"/>
        <w:i/>
        <w:sz w:val="20"/>
      </w:rPr>
      <w:t>Amigosi</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sidR="005863F1">
      <w:rPr>
        <w:noProof/>
      </w:rPr>
      <w:t>38</w:t>
    </w:r>
    <w:r>
      <w:fldChar w:fldCharType="end"/>
    </w:r>
    <w:r>
      <w:rPr>
        <w:rFonts w:ascii="Arial" w:eastAsia="Arial" w:hAnsi="Arial" w:cs="Arial"/>
        <w:sz w:val="20"/>
      </w:rPr>
      <w:t xml:space="preserve"> od </w:t>
    </w:r>
    <w:r>
      <w:fldChar w:fldCharType="begin"/>
    </w:r>
    <w:r>
      <w:instrText>NUMPAGES</w:instrText>
    </w:r>
    <w:r>
      <w:fldChar w:fldCharType="separate"/>
    </w:r>
    <w:r w:rsidR="005863F1">
      <w:rPr>
        <w:noProof/>
      </w:rPr>
      <w:t>47</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6. studenog 2017.</w:t>
    </w:r>
    <w:r>
      <w:rPr>
        <w:rFonts w:ascii="Arial" w:eastAsia="Arial" w:hAnsi="Arial" w:cs="Arial"/>
        <w:sz w:val="20"/>
      </w:rPr>
      <w:fldChar w:fldCharType="end"/>
    </w:r>
    <w:r>
      <w:rPr>
        <w:noProof/>
        <w:lang w:val="en-US" w:eastAsia="en-US"/>
      </w:rPr>
      <w:drawing>
        <wp:anchor distT="0" distB="0" distL="114300" distR="114300" simplePos="0" relativeHeight="251656704" behindDoc="0" locked="0" layoutInCell="0" allowOverlap="0">
          <wp:simplePos x="0" y="0"/>
          <wp:positionH relativeFrom="margin">
            <wp:posOffset>-25400</wp:posOffset>
          </wp:positionH>
          <wp:positionV relativeFrom="paragraph">
            <wp:posOffset>-12700</wp:posOffset>
          </wp:positionV>
          <wp:extent cx="5803900" cy="12700"/>
          <wp:effectExtent l="0" t="0" r="6350" b="635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pic:spPr>
              </pic:pic>
            </a:graphicData>
          </a:graphic>
          <wp14:sizeRelH relativeFrom="page">
            <wp14:pctWidth>0</wp14:pctWidth>
          </wp14:sizeRelH>
          <wp14:sizeRelV relativeFrom="page">
            <wp14:pctHeight>0</wp14:pctHeight>
          </wp14:sizeRelV>
        </wp:anchor>
      </w:drawing>
    </w:r>
  </w:p>
  <w:p w:rsidR="00231E90" w:rsidRDefault="00231E90">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19F" w:rsidRDefault="00F6019F" w:rsidP="00BF7533">
      <w:r>
        <w:separator/>
      </w:r>
    </w:p>
  </w:footnote>
  <w:footnote w:type="continuationSeparator" w:id="0">
    <w:p w:rsidR="00F6019F" w:rsidRDefault="00F6019F"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E90" w:rsidRDefault="00231E90">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lang w:val="en-US" w:eastAsia="en-US"/>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635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sz w:val="18"/>
      </w:rPr>
      <w:t>GuildBuild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30A3486"/>
    <w:multiLevelType w:val="hybridMultilevel"/>
    <w:tmpl w:val="9022CB4C"/>
    <w:lvl w:ilvl="0" w:tplc="B12A27B0">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7C5460C"/>
    <w:multiLevelType w:val="hybridMultilevel"/>
    <w:tmpl w:val="01F2ECC0"/>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3" w15:restartNumberingAfterBreak="0">
    <w:nsid w:val="09965ECE"/>
    <w:multiLevelType w:val="hybridMultilevel"/>
    <w:tmpl w:val="C8BC9276"/>
    <w:lvl w:ilvl="0" w:tplc="489C0E52">
      <w:start w:val="1"/>
      <w:numFmt w:val="decimal"/>
      <w:lvlText w:val="%1."/>
      <w:lvlJc w:val="left"/>
      <w:pPr>
        <w:ind w:left="2628" w:hanging="360"/>
      </w:pPr>
      <w:rPr>
        <w:b w:val="0"/>
      </w:rPr>
    </w:lvl>
    <w:lvl w:ilvl="1" w:tplc="041A0019" w:tentative="1">
      <w:start w:val="1"/>
      <w:numFmt w:val="lowerLetter"/>
      <w:lvlText w:val="%2."/>
      <w:lvlJc w:val="left"/>
      <w:pPr>
        <w:ind w:left="3348" w:hanging="360"/>
      </w:pPr>
    </w:lvl>
    <w:lvl w:ilvl="2" w:tplc="041A001B" w:tentative="1">
      <w:start w:val="1"/>
      <w:numFmt w:val="lowerRoman"/>
      <w:lvlText w:val="%3."/>
      <w:lvlJc w:val="right"/>
      <w:pPr>
        <w:ind w:left="4068" w:hanging="180"/>
      </w:pPr>
    </w:lvl>
    <w:lvl w:ilvl="3" w:tplc="041A000F" w:tentative="1">
      <w:start w:val="1"/>
      <w:numFmt w:val="decimal"/>
      <w:lvlText w:val="%4."/>
      <w:lvlJc w:val="left"/>
      <w:pPr>
        <w:ind w:left="4788" w:hanging="360"/>
      </w:pPr>
    </w:lvl>
    <w:lvl w:ilvl="4" w:tplc="041A0019" w:tentative="1">
      <w:start w:val="1"/>
      <w:numFmt w:val="lowerLetter"/>
      <w:lvlText w:val="%5."/>
      <w:lvlJc w:val="left"/>
      <w:pPr>
        <w:ind w:left="5508" w:hanging="360"/>
      </w:pPr>
    </w:lvl>
    <w:lvl w:ilvl="5" w:tplc="041A001B" w:tentative="1">
      <w:start w:val="1"/>
      <w:numFmt w:val="lowerRoman"/>
      <w:lvlText w:val="%6."/>
      <w:lvlJc w:val="right"/>
      <w:pPr>
        <w:ind w:left="6228" w:hanging="180"/>
      </w:pPr>
    </w:lvl>
    <w:lvl w:ilvl="6" w:tplc="041A000F" w:tentative="1">
      <w:start w:val="1"/>
      <w:numFmt w:val="decimal"/>
      <w:lvlText w:val="%7."/>
      <w:lvlJc w:val="left"/>
      <w:pPr>
        <w:ind w:left="6948" w:hanging="360"/>
      </w:pPr>
    </w:lvl>
    <w:lvl w:ilvl="7" w:tplc="041A0019" w:tentative="1">
      <w:start w:val="1"/>
      <w:numFmt w:val="lowerLetter"/>
      <w:lvlText w:val="%8."/>
      <w:lvlJc w:val="left"/>
      <w:pPr>
        <w:ind w:left="7668" w:hanging="360"/>
      </w:pPr>
    </w:lvl>
    <w:lvl w:ilvl="8" w:tplc="041A001B" w:tentative="1">
      <w:start w:val="1"/>
      <w:numFmt w:val="lowerRoman"/>
      <w:lvlText w:val="%9."/>
      <w:lvlJc w:val="right"/>
      <w:pPr>
        <w:ind w:left="8388" w:hanging="180"/>
      </w:pPr>
    </w:lvl>
  </w:abstractNum>
  <w:abstractNum w:abstractNumId="4"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36D94"/>
    <w:multiLevelType w:val="hybridMultilevel"/>
    <w:tmpl w:val="0AFA75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0C8D2B56"/>
    <w:multiLevelType w:val="hybridMultilevel"/>
    <w:tmpl w:val="A734FDDA"/>
    <w:lvl w:ilvl="0" w:tplc="377611E6">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0EDE7A66"/>
    <w:multiLevelType w:val="hybridMultilevel"/>
    <w:tmpl w:val="D11CBC80"/>
    <w:lvl w:ilvl="0" w:tplc="44DC3302">
      <w:start w:val="1"/>
      <w:numFmt w:val="decimal"/>
      <w:lvlText w:val="%1."/>
      <w:lvlJc w:val="left"/>
      <w:pPr>
        <w:ind w:left="25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14442FB3"/>
    <w:multiLevelType w:val="hybridMultilevel"/>
    <w:tmpl w:val="641CE9E2"/>
    <w:lvl w:ilvl="0" w:tplc="041A0003">
      <w:start w:val="1"/>
      <w:numFmt w:val="bullet"/>
      <w:lvlText w:val="o"/>
      <w:lvlJc w:val="left"/>
      <w:pPr>
        <w:ind w:left="2160" w:hanging="360"/>
      </w:pPr>
      <w:rPr>
        <w:rFonts w:ascii="Courier New" w:hAnsi="Courier New" w:cs="Courier New"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9" w15:restartNumberingAfterBreak="0">
    <w:nsid w:val="156324F5"/>
    <w:multiLevelType w:val="hybridMultilevel"/>
    <w:tmpl w:val="0FB631A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19D527E6"/>
    <w:multiLevelType w:val="hybridMultilevel"/>
    <w:tmpl w:val="A5C4DECA"/>
    <w:lvl w:ilvl="0" w:tplc="EA64BA1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D255252"/>
    <w:multiLevelType w:val="hybridMultilevel"/>
    <w:tmpl w:val="96BC2B96"/>
    <w:lvl w:ilvl="0" w:tplc="ED1848D4">
      <w:start w:val="1"/>
      <w:numFmt w:val="decimal"/>
      <w:lvlText w:val="%1."/>
      <w:lvlJc w:val="left"/>
      <w:pPr>
        <w:ind w:left="2628" w:hanging="360"/>
      </w:pPr>
      <w:rPr>
        <w:rFonts w:hint="default"/>
        <w:b w:val="0"/>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1DB843E3"/>
    <w:multiLevelType w:val="hybridMultilevel"/>
    <w:tmpl w:val="3CBED40E"/>
    <w:lvl w:ilvl="0" w:tplc="041A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13" w15:restartNumberingAfterBreak="0">
    <w:nsid w:val="1EF6004F"/>
    <w:multiLevelType w:val="hybridMultilevel"/>
    <w:tmpl w:val="2B10929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24A22299"/>
    <w:multiLevelType w:val="hybridMultilevel"/>
    <w:tmpl w:val="35C2BAFC"/>
    <w:lvl w:ilvl="0" w:tplc="041A0003">
      <w:start w:val="1"/>
      <w:numFmt w:val="bullet"/>
      <w:lvlText w:val="o"/>
      <w:lvlJc w:val="left"/>
      <w:pPr>
        <w:ind w:left="2160" w:hanging="360"/>
      </w:pPr>
      <w:rPr>
        <w:rFonts w:ascii="Courier New" w:hAnsi="Courier New" w:cs="Courier New" w:hint="default"/>
      </w:rPr>
    </w:lvl>
    <w:lvl w:ilvl="1" w:tplc="041A000F">
      <w:start w:val="1"/>
      <w:numFmt w:val="decimal"/>
      <w:lvlText w:val="%2."/>
      <w:lvlJc w:val="left"/>
      <w:pPr>
        <w:ind w:left="2880" w:hanging="360"/>
      </w:pPr>
      <w:rPr>
        <w:rFonts w:hint="default"/>
      </w:rPr>
    </w:lvl>
    <w:lvl w:ilvl="2" w:tplc="44CE016A">
      <w:start w:val="1"/>
      <w:numFmt w:val="decimal"/>
      <w:lvlText w:val="%3."/>
      <w:lvlJc w:val="left"/>
      <w:pPr>
        <w:ind w:left="3600" w:hanging="360"/>
      </w:pPr>
      <w:rPr>
        <w:rFont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5"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5682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37128FE"/>
    <w:multiLevelType w:val="hybridMultilevel"/>
    <w:tmpl w:val="5F467F1C"/>
    <w:lvl w:ilvl="0" w:tplc="36385410">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rPr>
        <w:rFonts w:hint="default"/>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744678E"/>
    <w:multiLevelType w:val="hybridMultilevel"/>
    <w:tmpl w:val="08224832"/>
    <w:lvl w:ilvl="0" w:tplc="3760F090">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38031BC9"/>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382D60F6"/>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38652FE4"/>
    <w:multiLevelType w:val="hybridMultilevel"/>
    <w:tmpl w:val="DFF0ADD0"/>
    <w:lvl w:ilvl="0" w:tplc="48FC6B5E">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15:restartNumberingAfterBreak="0">
    <w:nsid w:val="3E977908"/>
    <w:multiLevelType w:val="hybridMultilevel"/>
    <w:tmpl w:val="CEECE48A"/>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3F9C097C"/>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15:restartNumberingAfterBreak="0">
    <w:nsid w:val="40472606"/>
    <w:multiLevelType w:val="hybridMultilevel"/>
    <w:tmpl w:val="D682D230"/>
    <w:lvl w:ilvl="0" w:tplc="44CE016A">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42975D1C"/>
    <w:multiLevelType w:val="hybridMultilevel"/>
    <w:tmpl w:val="7FE055A6"/>
    <w:lvl w:ilvl="0" w:tplc="041A0003">
      <w:start w:val="1"/>
      <w:numFmt w:val="bullet"/>
      <w:lvlText w:val="o"/>
      <w:lvlJc w:val="left"/>
      <w:pPr>
        <w:ind w:left="3963" w:hanging="360"/>
      </w:pPr>
      <w:rPr>
        <w:rFonts w:ascii="Courier New" w:hAnsi="Courier New" w:cs="Courier New" w:hint="default"/>
      </w:rPr>
    </w:lvl>
    <w:lvl w:ilvl="1" w:tplc="041A0003" w:tentative="1">
      <w:start w:val="1"/>
      <w:numFmt w:val="bullet"/>
      <w:lvlText w:val="o"/>
      <w:lvlJc w:val="left"/>
      <w:pPr>
        <w:ind w:left="4683" w:hanging="360"/>
      </w:pPr>
      <w:rPr>
        <w:rFonts w:ascii="Courier New" w:hAnsi="Courier New" w:cs="Courier New" w:hint="default"/>
      </w:rPr>
    </w:lvl>
    <w:lvl w:ilvl="2" w:tplc="041A0005" w:tentative="1">
      <w:start w:val="1"/>
      <w:numFmt w:val="bullet"/>
      <w:lvlText w:val=""/>
      <w:lvlJc w:val="left"/>
      <w:pPr>
        <w:ind w:left="5403" w:hanging="360"/>
      </w:pPr>
      <w:rPr>
        <w:rFonts w:ascii="Wingdings" w:hAnsi="Wingdings" w:hint="default"/>
      </w:rPr>
    </w:lvl>
    <w:lvl w:ilvl="3" w:tplc="041A0001" w:tentative="1">
      <w:start w:val="1"/>
      <w:numFmt w:val="bullet"/>
      <w:lvlText w:val=""/>
      <w:lvlJc w:val="left"/>
      <w:pPr>
        <w:ind w:left="6123" w:hanging="360"/>
      </w:pPr>
      <w:rPr>
        <w:rFonts w:ascii="Symbol" w:hAnsi="Symbol" w:hint="default"/>
      </w:rPr>
    </w:lvl>
    <w:lvl w:ilvl="4" w:tplc="041A0003" w:tentative="1">
      <w:start w:val="1"/>
      <w:numFmt w:val="bullet"/>
      <w:lvlText w:val="o"/>
      <w:lvlJc w:val="left"/>
      <w:pPr>
        <w:ind w:left="6843" w:hanging="360"/>
      </w:pPr>
      <w:rPr>
        <w:rFonts w:ascii="Courier New" w:hAnsi="Courier New" w:cs="Courier New" w:hint="default"/>
      </w:rPr>
    </w:lvl>
    <w:lvl w:ilvl="5" w:tplc="041A0005" w:tentative="1">
      <w:start w:val="1"/>
      <w:numFmt w:val="bullet"/>
      <w:lvlText w:val=""/>
      <w:lvlJc w:val="left"/>
      <w:pPr>
        <w:ind w:left="7563" w:hanging="360"/>
      </w:pPr>
      <w:rPr>
        <w:rFonts w:ascii="Wingdings" w:hAnsi="Wingdings" w:hint="default"/>
      </w:rPr>
    </w:lvl>
    <w:lvl w:ilvl="6" w:tplc="041A0001" w:tentative="1">
      <w:start w:val="1"/>
      <w:numFmt w:val="bullet"/>
      <w:lvlText w:val=""/>
      <w:lvlJc w:val="left"/>
      <w:pPr>
        <w:ind w:left="8283" w:hanging="360"/>
      </w:pPr>
      <w:rPr>
        <w:rFonts w:ascii="Symbol" w:hAnsi="Symbol" w:hint="default"/>
      </w:rPr>
    </w:lvl>
    <w:lvl w:ilvl="7" w:tplc="041A0003" w:tentative="1">
      <w:start w:val="1"/>
      <w:numFmt w:val="bullet"/>
      <w:lvlText w:val="o"/>
      <w:lvlJc w:val="left"/>
      <w:pPr>
        <w:ind w:left="9003" w:hanging="360"/>
      </w:pPr>
      <w:rPr>
        <w:rFonts w:ascii="Courier New" w:hAnsi="Courier New" w:cs="Courier New" w:hint="default"/>
      </w:rPr>
    </w:lvl>
    <w:lvl w:ilvl="8" w:tplc="041A0005" w:tentative="1">
      <w:start w:val="1"/>
      <w:numFmt w:val="bullet"/>
      <w:lvlText w:val=""/>
      <w:lvlJc w:val="left"/>
      <w:pPr>
        <w:ind w:left="9723" w:hanging="360"/>
      </w:pPr>
      <w:rPr>
        <w:rFonts w:ascii="Wingdings" w:hAnsi="Wingdings" w:hint="default"/>
      </w:rPr>
    </w:lvl>
  </w:abstractNum>
  <w:abstractNum w:abstractNumId="27" w15:restartNumberingAfterBreak="0">
    <w:nsid w:val="47F718CD"/>
    <w:multiLevelType w:val="hybridMultilevel"/>
    <w:tmpl w:val="E5404654"/>
    <w:lvl w:ilvl="0" w:tplc="7E12DAFE">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4A47580B"/>
    <w:multiLevelType w:val="hybridMultilevel"/>
    <w:tmpl w:val="BF5CDC1A"/>
    <w:lvl w:ilvl="0" w:tplc="3AE026E6">
      <w:start w:val="3"/>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4C6C1803"/>
    <w:multiLevelType w:val="hybridMultilevel"/>
    <w:tmpl w:val="9C84F31A"/>
    <w:lvl w:ilvl="0" w:tplc="0B8C4A2A">
      <w:start w:val="1"/>
      <w:numFmt w:val="decimal"/>
      <w:lvlText w:val="%1."/>
      <w:lvlJc w:val="left"/>
      <w:pPr>
        <w:ind w:left="288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4D823EC6"/>
    <w:multiLevelType w:val="hybridMultilevel"/>
    <w:tmpl w:val="C8D2B108"/>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1" w15:restartNumberingAfterBreak="0">
    <w:nsid w:val="51697DDC"/>
    <w:multiLevelType w:val="hybridMultilevel"/>
    <w:tmpl w:val="6B32B77A"/>
    <w:lvl w:ilvl="0" w:tplc="041A0003">
      <w:start w:val="1"/>
      <w:numFmt w:val="bullet"/>
      <w:lvlText w:val="o"/>
      <w:lvlJc w:val="left"/>
      <w:pPr>
        <w:ind w:left="2190" w:hanging="360"/>
      </w:pPr>
      <w:rPr>
        <w:rFonts w:ascii="Courier New" w:hAnsi="Courier New" w:cs="Courier New" w:hint="default"/>
      </w:rPr>
    </w:lvl>
    <w:lvl w:ilvl="1" w:tplc="041A000F">
      <w:start w:val="1"/>
      <w:numFmt w:val="decimal"/>
      <w:lvlText w:val="%2."/>
      <w:lvlJc w:val="left"/>
      <w:pPr>
        <w:ind w:left="2910" w:hanging="360"/>
      </w:pPr>
      <w:rPr>
        <w:rFonts w:hint="default"/>
      </w:rPr>
    </w:lvl>
    <w:lvl w:ilvl="2" w:tplc="041A0005" w:tentative="1">
      <w:start w:val="1"/>
      <w:numFmt w:val="bullet"/>
      <w:lvlText w:val=""/>
      <w:lvlJc w:val="left"/>
      <w:pPr>
        <w:ind w:left="3630" w:hanging="360"/>
      </w:pPr>
      <w:rPr>
        <w:rFonts w:ascii="Wingdings" w:hAnsi="Wingdings" w:hint="default"/>
      </w:rPr>
    </w:lvl>
    <w:lvl w:ilvl="3" w:tplc="041A0001" w:tentative="1">
      <w:start w:val="1"/>
      <w:numFmt w:val="bullet"/>
      <w:lvlText w:val=""/>
      <w:lvlJc w:val="left"/>
      <w:pPr>
        <w:ind w:left="4350" w:hanging="360"/>
      </w:pPr>
      <w:rPr>
        <w:rFonts w:ascii="Symbol" w:hAnsi="Symbol" w:hint="default"/>
      </w:rPr>
    </w:lvl>
    <w:lvl w:ilvl="4" w:tplc="041A0003" w:tentative="1">
      <w:start w:val="1"/>
      <w:numFmt w:val="bullet"/>
      <w:lvlText w:val="o"/>
      <w:lvlJc w:val="left"/>
      <w:pPr>
        <w:ind w:left="5070" w:hanging="360"/>
      </w:pPr>
      <w:rPr>
        <w:rFonts w:ascii="Courier New" w:hAnsi="Courier New" w:cs="Courier New" w:hint="default"/>
      </w:rPr>
    </w:lvl>
    <w:lvl w:ilvl="5" w:tplc="041A0005" w:tentative="1">
      <w:start w:val="1"/>
      <w:numFmt w:val="bullet"/>
      <w:lvlText w:val=""/>
      <w:lvlJc w:val="left"/>
      <w:pPr>
        <w:ind w:left="5790" w:hanging="360"/>
      </w:pPr>
      <w:rPr>
        <w:rFonts w:ascii="Wingdings" w:hAnsi="Wingdings" w:hint="default"/>
      </w:rPr>
    </w:lvl>
    <w:lvl w:ilvl="6" w:tplc="041A0001" w:tentative="1">
      <w:start w:val="1"/>
      <w:numFmt w:val="bullet"/>
      <w:lvlText w:val=""/>
      <w:lvlJc w:val="left"/>
      <w:pPr>
        <w:ind w:left="6510" w:hanging="360"/>
      </w:pPr>
      <w:rPr>
        <w:rFonts w:ascii="Symbol" w:hAnsi="Symbol" w:hint="default"/>
      </w:rPr>
    </w:lvl>
    <w:lvl w:ilvl="7" w:tplc="041A0003" w:tentative="1">
      <w:start w:val="1"/>
      <w:numFmt w:val="bullet"/>
      <w:lvlText w:val="o"/>
      <w:lvlJc w:val="left"/>
      <w:pPr>
        <w:ind w:left="7230" w:hanging="360"/>
      </w:pPr>
      <w:rPr>
        <w:rFonts w:ascii="Courier New" w:hAnsi="Courier New" w:cs="Courier New" w:hint="default"/>
      </w:rPr>
    </w:lvl>
    <w:lvl w:ilvl="8" w:tplc="041A0005" w:tentative="1">
      <w:start w:val="1"/>
      <w:numFmt w:val="bullet"/>
      <w:lvlText w:val=""/>
      <w:lvlJc w:val="left"/>
      <w:pPr>
        <w:ind w:left="7950" w:hanging="360"/>
      </w:pPr>
      <w:rPr>
        <w:rFonts w:ascii="Wingdings" w:hAnsi="Wingdings" w:hint="default"/>
      </w:rPr>
    </w:lvl>
  </w:abstractNum>
  <w:abstractNum w:abstractNumId="32" w15:restartNumberingAfterBreak="0">
    <w:nsid w:val="561A6B99"/>
    <w:multiLevelType w:val="hybridMultilevel"/>
    <w:tmpl w:val="0C6CD9E4"/>
    <w:lvl w:ilvl="0" w:tplc="9CE0E014">
      <w:start w:val="1"/>
      <w:numFmt w:val="decimal"/>
      <w:lvlText w:val="%1."/>
      <w:lvlJc w:val="left"/>
      <w:pPr>
        <w:ind w:left="2770" w:hanging="360"/>
      </w:pPr>
      <w:rPr>
        <w:rFonts w:hint="default"/>
      </w:r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33" w15:restartNumberingAfterBreak="0">
    <w:nsid w:val="562461EA"/>
    <w:multiLevelType w:val="hybridMultilevel"/>
    <w:tmpl w:val="C4767D16"/>
    <w:lvl w:ilvl="0" w:tplc="041A0001">
      <w:start w:val="1"/>
      <w:numFmt w:val="bullet"/>
      <w:lvlText w:val=""/>
      <w:lvlJc w:val="left"/>
      <w:pPr>
        <w:ind w:left="288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3">
      <w:start w:val="1"/>
      <w:numFmt w:val="bullet"/>
      <w:lvlText w:val="o"/>
      <w:lvlJc w:val="left"/>
      <w:pPr>
        <w:ind w:left="2160" w:hanging="180"/>
      </w:pPr>
      <w:rPr>
        <w:rFonts w:ascii="Courier New" w:hAnsi="Courier New" w:cs="Courier New" w:hint="default"/>
      </w:rPr>
    </w:lvl>
    <w:lvl w:ilvl="3" w:tplc="041A000F">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5" w15:restartNumberingAfterBreak="0">
    <w:nsid w:val="57B32F5C"/>
    <w:multiLevelType w:val="hybridMultilevel"/>
    <w:tmpl w:val="77B04176"/>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6" w15:restartNumberingAfterBreak="0">
    <w:nsid w:val="59A8469C"/>
    <w:multiLevelType w:val="hybridMultilevel"/>
    <w:tmpl w:val="1C30BD5C"/>
    <w:lvl w:ilvl="0" w:tplc="041A0001">
      <w:start w:val="1"/>
      <w:numFmt w:val="bullet"/>
      <w:lvlText w:val=""/>
      <w:lvlJc w:val="left"/>
      <w:pPr>
        <w:ind w:left="1440" w:hanging="360"/>
      </w:pPr>
      <w:rPr>
        <w:rFonts w:ascii="Symbol" w:hAnsi="Symbol" w:hint="default"/>
      </w:rPr>
    </w:lvl>
    <w:lvl w:ilvl="1" w:tplc="041A000F">
      <w:start w:val="1"/>
      <w:numFmt w:val="decimal"/>
      <w:lvlText w:val="%2."/>
      <w:lvlJc w:val="left"/>
      <w:pPr>
        <w:ind w:left="2160" w:hanging="360"/>
      </w:pPr>
      <w:rPr>
        <w:rFonts w:hint="default"/>
      </w:rPr>
    </w:lvl>
    <w:lvl w:ilvl="2" w:tplc="B12A27B0">
      <w:start w:val="4"/>
      <w:numFmt w:val="decimal"/>
      <w:lvlText w:val="%3."/>
      <w:lvlJc w:val="left"/>
      <w:pPr>
        <w:ind w:left="2880" w:hanging="360"/>
      </w:pPr>
      <w:rPr>
        <w:rFonts w:hint="default"/>
      </w:rPr>
    </w:lvl>
    <w:lvl w:ilvl="3" w:tplc="041A000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7" w15:restartNumberingAfterBreak="0">
    <w:nsid w:val="5BC43926"/>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62202966"/>
    <w:multiLevelType w:val="hybridMultilevel"/>
    <w:tmpl w:val="DA8E34BA"/>
    <w:lvl w:ilvl="0" w:tplc="B8B6BF84">
      <w:start w:val="1"/>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667E4617"/>
    <w:multiLevelType w:val="hybridMultilevel"/>
    <w:tmpl w:val="55DAE2D0"/>
    <w:lvl w:ilvl="0" w:tplc="041A0003">
      <w:start w:val="1"/>
      <w:numFmt w:val="bullet"/>
      <w:lvlText w:val="o"/>
      <w:lvlJc w:val="left"/>
      <w:pPr>
        <w:ind w:left="2520" w:hanging="360"/>
      </w:pPr>
      <w:rPr>
        <w:rFonts w:ascii="Courier New" w:hAnsi="Courier New" w:cs="Courier New" w:hint="default"/>
      </w:rPr>
    </w:lvl>
    <w:lvl w:ilvl="1" w:tplc="041A0003" w:tentative="1">
      <w:start w:val="1"/>
      <w:numFmt w:val="bullet"/>
      <w:lvlText w:val="o"/>
      <w:lvlJc w:val="left"/>
      <w:pPr>
        <w:ind w:left="3240" w:hanging="360"/>
      </w:pPr>
      <w:rPr>
        <w:rFonts w:ascii="Courier New" w:hAnsi="Courier New" w:cs="Courier New" w:hint="default"/>
      </w:rPr>
    </w:lvl>
    <w:lvl w:ilvl="2" w:tplc="041A0005" w:tentative="1">
      <w:start w:val="1"/>
      <w:numFmt w:val="bullet"/>
      <w:lvlText w:val=""/>
      <w:lvlJc w:val="left"/>
      <w:pPr>
        <w:ind w:left="3960" w:hanging="360"/>
      </w:pPr>
      <w:rPr>
        <w:rFonts w:ascii="Wingdings" w:hAnsi="Wingdings" w:hint="default"/>
      </w:rPr>
    </w:lvl>
    <w:lvl w:ilvl="3" w:tplc="041A0001" w:tentative="1">
      <w:start w:val="1"/>
      <w:numFmt w:val="bullet"/>
      <w:lvlText w:val=""/>
      <w:lvlJc w:val="left"/>
      <w:pPr>
        <w:ind w:left="4680" w:hanging="360"/>
      </w:pPr>
      <w:rPr>
        <w:rFonts w:ascii="Symbol" w:hAnsi="Symbol" w:hint="default"/>
      </w:rPr>
    </w:lvl>
    <w:lvl w:ilvl="4" w:tplc="041A0003" w:tentative="1">
      <w:start w:val="1"/>
      <w:numFmt w:val="bullet"/>
      <w:lvlText w:val="o"/>
      <w:lvlJc w:val="left"/>
      <w:pPr>
        <w:ind w:left="5400" w:hanging="360"/>
      </w:pPr>
      <w:rPr>
        <w:rFonts w:ascii="Courier New" w:hAnsi="Courier New" w:cs="Courier New" w:hint="default"/>
      </w:rPr>
    </w:lvl>
    <w:lvl w:ilvl="5" w:tplc="041A0005" w:tentative="1">
      <w:start w:val="1"/>
      <w:numFmt w:val="bullet"/>
      <w:lvlText w:val=""/>
      <w:lvlJc w:val="left"/>
      <w:pPr>
        <w:ind w:left="6120" w:hanging="360"/>
      </w:pPr>
      <w:rPr>
        <w:rFonts w:ascii="Wingdings" w:hAnsi="Wingdings" w:hint="default"/>
      </w:rPr>
    </w:lvl>
    <w:lvl w:ilvl="6" w:tplc="041A0001" w:tentative="1">
      <w:start w:val="1"/>
      <w:numFmt w:val="bullet"/>
      <w:lvlText w:val=""/>
      <w:lvlJc w:val="left"/>
      <w:pPr>
        <w:ind w:left="6840" w:hanging="360"/>
      </w:pPr>
      <w:rPr>
        <w:rFonts w:ascii="Symbol" w:hAnsi="Symbol" w:hint="default"/>
      </w:rPr>
    </w:lvl>
    <w:lvl w:ilvl="7" w:tplc="041A0003" w:tentative="1">
      <w:start w:val="1"/>
      <w:numFmt w:val="bullet"/>
      <w:lvlText w:val="o"/>
      <w:lvlJc w:val="left"/>
      <w:pPr>
        <w:ind w:left="7560" w:hanging="360"/>
      </w:pPr>
      <w:rPr>
        <w:rFonts w:ascii="Courier New" w:hAnsi="Courier New" w:cs="Courier New" w:hint="default"/>
      </w:rPr>
    </w:lvl>
    <w:lvl w:ilvl="8" w:tplc="041A0005" w:tentative="1">
      <w:start w:val="1"/>
      <w:numFmt w:val="bullet"/>
      <w:lvlText w:val=""/>
      <w:lvlJc w:val="left"/>
      <w:pPr>
        <w:ind w:left="8280" w:hanging="360"/>
      </w:pPr>
      <w:rPr>
        <w:rFonts w:ascii="Wingdings" w:hAnsi="Wingdings" w:hint="default"/>
      </w:rPr>
    </w:lvl>
  </w:abstractNum>
  <w:abstractNum w:abstractNumId="40"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41" w15:restartNumberingAfterBreak="0">
    <w:nsid w:val="69F80A15"/>
    <w:multiLevelType w:val="hybridMultilevel"/>
    <w:tmpl w:val="B608EEC2"/>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2" w15:restartNumberingAfterBreak="0">
    <w:nsid w:val="6AB32247"/>
    <w:multiLevelType w:val="hybridMultilevel"/>
    <w:tmpl w:val="5EF8BC26"/>
    <w:lvl w:ilvl="0" w:tplc="041A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43" w15:restartNumberingAfterBreak="0">
    <w:nsid w:val="6ACA067E"/>
    <w:multiLevelType w:val="hybridMultilevel"/>
    <w:tmpl w:val="3F76EBA6"/>
    <w:lvl w:ilvl="0" w:tplc="EC529D7A">
      <w:start w:val="4"/>
      <w:numFmt w:val="decimal"/>
      <w:lvlText w:val="%1."/>
      <w:lvlJc w:val="left"/>
      <w:pPr>
        <w:ind w:left="28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7BD161B9"/>
    <w:multiLevelType w:val="hybridMultilevel"/>
    <w:tmpl w:val="63E4A458"/>
    <w:lvl w:ilvl="0" w:tplc="D536096C">
      <w:start w:val="1"/>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num w:numId="1">
    <w:abstractNumId w:val="0"/>
  </w:num>
  <w:num w:numId="2">
    <w:abstractNumId w:val="22"/>
  </w:num>
  <w:num w:numId="3">
    <w:abstractNumId w:val="34"/>
  </w:num>
  <w:num w:numId="4">
    <w:abstractNumId w:val="40"/>
  </w:num>
  <w:num w:numId="5">
    <w:abstractNumId w:val="4"/>
  </w:num>
  <w:num w:numId="6">
    <w:abstractNumId w:val="15"/>
  </w:num>
  <w:num w:numId="7">
    <w:abstractNumId w:val="5"/>
  </w:num>
  <w:num w:numId="8">
    <w:abstractNumId w:val="9"/>
  </w:num>
  <w:num w:numId="9">
    <w:abstractNumId w:val="41"/>
  </w:num>
  <w:num w:numId="10">
    <w:abstractNumId w:val="8"/>
  </w:num>
  <w:num w:numId="11">
    <w:abstractNumId w:val="35"/>
  </w:num>
  <w:num w:numId="12">
    <w:abstractNumId w:val="14"/>
  </w:num>
  <w:num w:numId="13">
    <w:abstractNumId w:val="1"/>
  </w:num>
  <w:num w:numId="14">
    <w:abstractNumId w:val="29"/>
  </w:num>
  <w:num w:numId="15">
    <w:abstractNumId w:val="6"/>
  </w:num>
  <w:num w:numId="16">
    <w:abstractNumId w:val="12"/>
  </w:num>
  <w:num w:numId="17">
    <w:abstractNumId w:val="35"/>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39"/>
  </w:num>
  <w:num w:numId="22">
    <w:abstractNumId w:val="31"/>
  </w:num>
  <w:num w:numId="23">
    <w:abstractNumId w:val="37"/>
  </w:num>
  <w:num w:numId="24">
    <w:abstractNumId w:val="27"/>
  </w:num>
  <w:num w:numId="25">
    <w:abstractNumId w:val="24"/>
  </w:num>
  <w:num w:numId="26">
    <w:abstractNumId w:val="43"/>
  </w:num>
  <w:num w:numId="27">
    <w:abstractNumId w:val="28"/>
  </w:num>
  <w:num w:numId="28">
    <w:abstractNumId w:val="19"/>
  </w:num>
  <w:num w:numId="29">
    <w:abstractNumId w:val="16"/>
  </w:num>
  <w:num w:numId="30">
    <w:abstractNumId w:val="21"/>
  </w:num>
  <w:num w:numId="31">
    <w:abstractNumId w:val="17"/>
  </w:num>
  <w:num w:numId="32">
    <w:abstractNumId w:val="42"/>
  </w:num>
  <w:num w:numId="33">
    <w:abstractNumId w:val="26"/>
  </w:num>
  <w:num w:numId="34">
    <w:abstractNumId w:val="36"/>
  </w:num>
  <w:num w:numId="35">
    <w:abstractNumId w:val="30"/>
  </w:num>
  <w:num w:numId="36">
    <w:abstractNumId w:val="3"/>
  </w:num>
  <w:num w:numId="37">
    <w:abstractNumId w:val="11"/>
  </w:num>
  <w:num w:numId="38">
    <w:abstractNumId w:val="7"/>
  </w:num>
  <w:num w:numId="39">
    <w:abstractNumId w:val="44"/>
  </w:num>
  <w:num w:numId="40">
    <w:abstractNumId w:val="32"/>
  </w:num>
  <w:num w:numId="41">
    <w:abstractNumId w:val="13"/>
  </w:num>
  <w:num w:numId="42">
    <w:abstractNumId w:val="18"/>
  </w:num>
  <w:num w:numId="43">
    <w:abstractNumId w:val="38"/>
  </w:num>
  <w:num w:numId="44">
    <w:abstractNumId w:val="25"/>
  </w:num>
  <w:num w:numId="45">
    <w:abstractNumId w:val="33"/>
  </w:num>
  <w:num w:numId="46">
    <w:abstractNumId w:val="2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533"/>
    <w:rsid w:val="00001C32"/>
    <w:rsid w:val="00004BA6"/>
    <w:rsid w:val="00044DEC"/>
    <w:rsid w:val="00046D52"/>
    <w:rsid w:val="00053CC8"/>
    <w:rsid w:val="000659A8"/>
    <w:rsid w:val="000A3F1E"/>
    <w:rsid w:val="000B6F35"/>
    <w:rsid w:val="000D1468"/>
    <w:rsid w:val="000E308A"/>
    <w:rsid w:val="00121A3E"/>
    <w:rsid w:val="00125339"/>
    <w:rsid w:val="00140939"/>
    <w:rsid w:val="001419EF"/>
    <w:rsid w:val="00147C9E"/>
    <w:rsid w:val="00157D39"/>
    <w:rsid w:val="00171A4F"/>
    <w:rsid w:val="001E5F9B"/>
    <w:rsid w:val="00205089"/>
    <w:rsid w:val="002054AF"/>
    <w:rsid w:val="002063B0"/>
    <w:rsid w:val="00206561"/>
    <w:rsid w:val="0021516D"/>
    <w:rsid w:val="00217274"/>
    <w:rsid w:val="00225389"/>
    <w:rsid w:val="00231E90"/>
    <w:rsid w:val="00242A23"/>
    <w:rsid w:val="00263657"/>
    <w:rsid w:val="00286F8F"/>
    <w:rsid w:val="00292D2F"/>
    <w:rsid w:val="00296EF1"/>
    <w:rsid w:val="002C3C7F"/>
    <w:rsid w:val="002D2949"/>
    <w:rsid w:val="002D6EFF"/>
    <w:rsid w:val="002F1E49"/>
    <w:rsid w:val="002F209D"/>
    <w:rsid w:val="002F2F3A"/>
    <w:rsid w:val="002F385F"/>
    <w:rsid w:val="002F6DB8"/>
    <w:rsid w:val="002F7B6C"/>
    <w:rsid w:val="00303ABF"/>
    <w:rsid w:val="00314BE7"/>
    <w:rsid w:val="00314D16"/>
    <w:rsid w:val="00330C2B"/>
    <w:rsid w:val="003311E1"/>
    <w:rsid w:val="00334ED2"/>
    <w:rsid w:val="0036107E"/>
    <w:rsid w:val="003664CB"/>
    <w:rsid w:val="00383126"/>
    <w:rsid w:val="00396A2F"/>
    <w:rsid w:val="003A1ED4"/>
    <w:rsid w:val="003B6267"/>
    <w:rsid w:val="003D6606"/>
    <w:rsid w:val="003E539E"/>
    <w:rsid w:val="003F68F5"/>
    <w:rsid w:val="004058FC"/>
    <w:rsid w:val="00426DEC"/>
    <w:rsid w:val="004320ED"/>
    <w:rsid w:val="0044195A"/>
    <w:rsid w:val="00441C97"/>
    <w:rsid w:val="00451C50"/>
    <w:rsid w:val="00454E07"/>
    <w:rsid w:val="004602DA"/>
    <w:rsid w:val="00460EE1"/>
    <w:rsid w:val="00465A06"/>
    <w:rsid w:val="00474D1A"/>
    <w:rsid w:val="0047577D"/>
    <w:rsid w:val="00475D07"/>
    <w:rsid w:val="004935CC"/>
    <w:rsid w:val="00497BB6"/>
    <w:rsid w:val="004A087B"/>
    <w:rsid w:val="004A2AB1"/>
    <w:rsid w:val="004A462C"/>
    <w:rsid w:val="004A7A8E"/>
    <w:rsid w:val="004C6521"/>
    <w:rsid w:val="004D3540"/>
    <w:rsid w:val="004F3E6B"/>
    <w:rsid w:val="005177C7"/>
    <w:rsid w:val="005206E8"/>
    <w:rsid w:val="00520A67"/>
    <w:rsid w:val="005237D8"/>
    <w:rsid w:val="0053388B"/>
    <w:rsid w:val="00540538"/>
    <w:rsid w:val="00551C0E"/>
    <w:rsid w:val="00563816"/>
    <w:rsid w:val="005737C0"/>
    <w:rsid w:val="0057380B"/>
    <w:rsid w:val="005863F1"/>
    <w:rsid w:val="005D6631"/>
    <w:rsid w:val="005E3336"/>
    <w:rsid w:val="005F0E14"/>
    <w:rsid w:val="0060075D"/>
    <w:rsid w:val="006229A7"/>
    <w:rsid w:val="006469A7"/>
    <w:rsid w:val="00650A35"/>
    <w:rsid w:val="006536B0"/>
    <w:rsid w:val="00663E77"/>
    <w:rsid w:val="00666D8D"/>
    <w:rsid w:val="006906DA"/>
    <w:rsid w:val="006B0E76"/>
    <w:rsid w:val="006B199F"/>
    <w:rsid w:val="006B6F3E"/>
    <w:rsid w:val="006C72DE"/>
    <w:rsid w:val="006E40CC"/>
    <w:rsid w:val="0070036C"/>
    <w:rsid w:val="00731CF5"/>
    <w:rsid w:val="00732CA8"/>
    <w:rsid w:val="00733887"/>
    <w:rsid w:val="00744B95"/>
    <w:rsid w:val="00780933"/>
    <w:rsid w:val="00781B05"/>
    <w:rsid w:val="00796B73"/>
    <w:rsid w:val="007C685C"/>
    <w:rsid w:val="007E57F7"/>
    <w:rsid w:val="007F390F"/>
    <w:rsid w:val="00804C2D"/>
    <w:rsid w:val="008456B1"/>
    <w:rsid w:val="00857B87"/>
    <w:rsid w:val="00874345"/>
    <w:rsid w:val="008B2586"/>
    <w:rsid w:val="008C3F71"/>
    <w:rsid w:val="008E1953"/>
    <w:rsid w:val="008E3504"/>
    <w:rsid w:val="00952F10"/>
    <w:rsid w:val="0095767D"/>
    <w:rsid w:val="009754A4"/>
    <w:rsid w:val="009868E1"/>
    <w:rsid w:val="00990E51"/>
    <w:rsid w:val="0099763E"/>
    <w:rsid w:val="009A33D0"/>
    <w:rsid w:val="009B522C"/>
    <w:rsid w:val="009C5A83"/>
    <w:rsid w:val="009E3E67"/>
    <w:rsid w:val="009F19C7"/>
    <w:rsid w:val="00A0030D"/>
    <w:rsid w:val="00A0559B"/>
    <w:rsid w:val="00A35B79"/>
    <w:rsid w:val="00A44805"/>
    <w:rsid w:val="00A552DB"/>
    <w:rsid w:val="00A71E74"/>
    <w:rsid w:val="00A75D5C"/>
    <w:rsid w:val="00A9139F"/>
    <w:rsid w:val="00A93ECD"/>
    <w:rsid w:val="00AA7BC1"/>
    <w:rsid w:val="00AC1C08"/>
    <w:rsid w:val="00AC644A"/>
    <w:rsid w:val="00AD312B"/>
    <w:rsid w:val="00AD38CE"/>
    <w:rsid w:val="00AE7BEF"/>
    <w:rsid w:val="00AF6EA9"/>
    <w:rsid w:val="00B20542"/>
    <w:rsid w:val="00B33520"/>
    <w:rsid w:val="00B40BAE"/>
    <w:rsid w:val="00B607C3"/>
    <w:rsid w:val="00B81A31"/>
    <w:rsid w:val="00B82C14"/>
    <w:rsid w:val="00B86C90"/>
    <w:rsid w:val="00B875C2"/>
    <w:rsid w:val="00BB0696"/>
    <w:rsid w:val="00BD3016"/>
    <w:rsid w:val="00BD70A4"/>
    <w:rsid w:val="00BF241E"/>
    <w:rsid w:val="00BF7533"/>
    <w:rsid w:val="00C04B5F"/>
    <w:rsid w:val="00C04CFA"/>
    <w:rsid w:val="00C251C0"/>
    <w:rsid w:val="00C2734C"/>
    <w:rsid w:val="00C365FA"/>
    <w:rsid w:val="00C5799E"/>
    <w:rsid w:val="00C6330E"/>
    <w:rsid w:val="00C73AE8"/>
    <w:rsid w:val="00CB1356"/>
    <w:rsid w:val="00CB480D"/>
    <w:rsid w:val="00CD5A77"/>
    <w:rsid w:val="00CE19A5"/>
    <w:rsid w:val="00CE6104"/>
    <w:rsid w:val="00D07B2A"/>
    <w:rsid w:val="00D11FB7"/>
    <w:rsid w:val="00D14041"/>
    <w:rsid w:val="00D35068"/>
    <w:rsid w:val="00D6362F"/>
    <w:rsid w:val="00D67198"/>
    <w:rsid w:val="00D7375B"/>
    <w:rsid w:val="00D75881"/>
    <w:rsid w:val="00D75C8E"/>
    <w:rsid w:val="00D75D2C"/>
    <w:rsid w:val="00D82009"/>
    <w:rsid w:val="00D83658"/>
    <w:rsid w:val="00DC0CB6"/>
    <w:rsid w:val="00DD111A"/>
    <w:rsid w:val="00E12451"/>
    <w:rsid w:val="00E16514"/>
    <w:rsid w:val="00E24C0E"/>
    <w:rsid w:val="00E27579"/>
    <w:rsid w:val="00E27A7C"/>
    <w:rsid w:val="00E40EF7"/>
    <w:rsid w:val="00E55DF6"/>
    <w:rsid w:val="00E71A26"/>
    <w:rsid w:val="00E74356"/>
    <w:rsid w:val="00E76FC3"/>
    <w:rsid w:val="00E81993"/>
    <w:rsid w:val="00ED2663"/>
    <w:rsid w:val="00ED6D0B"/>
    <w:rsid w:val="00EE714C"/>
    <w:rsid w:val="00EF3FF0"/>
    <w:rsid w:val="00F04C07"/>
    <w:rsid w:val="00F0509C"/>
    <w:rsid w:val="00F41036"/>
    <w:rsid w:val="00F6019F"/>
    <w:rsid w:val="00F70957"/>
    <w:rsid w:val="00F965D1"/>
    <w:rsid w:val="00FA5DCB"/>
    <w:rsid w:val="00FB4C5E"/>
    <w:rsid w:val="00FC763F"/>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401E76"/>
  <w15:docId w15:val="{1FBC16B2-CD1A-4FD2-B8EB-5FB3EE05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21">
    <w:name w:val="Plain Table 21"/>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1">
    <w:name w:val="Plain Table 31"/>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1">
    <w:name w:val="List Table 3 - Accent 61"/>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1">
    <w:name w:val="Grid Table 2 - Accent 31"/>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paragraph" w:customStyle="1" w:styleId="Default">
    <w:name w:val="Default"/>
    <w:rsid w:val="00A35B79"/>
    <w:pPr>
      <w:autoSpaceDE w:val="0"/>
      <w:autoSpaceDN w:val="0"/>
      <w:adjustRightInd w:val="0"/>
    </w:pPr>
    <w:rPr>
      <w:rFonts w:ascii="Arial" w:hAnsi="Arial" w:cs="Arial"/>
      <w:color w:val="000000"/>
      <w:sz w:val="24"/>
      <w:szCs w:val="24"/>
    </w:rPr>
  </w:style>
  <w:style w:type="character" w:styleId="Emphasis">
    <w:name w:val="Emphasis"/>
    <w:uiPriority w:val="20"/>
    <w:qFormat/>
    <w:rsid w:val="00BB0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9309">
      <w:bodyDiv w:val="1"/>
      <w:marLeft w:val="0"/>
      <w:marRight w:val="0"/>
      <w:marTop w:val="0"/>
      <w:marBottom w:val="0"/>
      <w:divBdr>
        <w:top w:val="none" w:sz="0" w:space="0" w:color="auto"/>
        <w:left w:val="none" w:sz="0" w:space="0" w:color="auto"/>
        <w:bottom w:val="none" w:sz="0" w:space="0" w:color="auto"/>
        <w:right w:val="none" w:sz="0" w:space="0" w:color="auto"/>
      </w:divBdr>
    </w:div>
    <w:div w:id="804007343">
      <w:bodyDiv w:val="1"/>
      <w:marLeft w:val="0"/>
      <w:marRight w:val="0"/>
      <w:marTop w:val="0"/>
      <w:marBottom w:val="0"/>
      <w:divBdr>
        <w:top w:val="none" w:sz="0" w:space="0" w:color="auto"/>
        <w:left w:val="none" w:sz="0" w:space="0" w:color="auto"/>
        <w:bottom w:val="none" w:sz="0" w:space="0" w:color="auto"/>
        <w:right w:val="none" w:sz="0" w:space="0" w:color="auto"/>
      </w:divBdr>
    </w:div>
    <w:div w:id="905798670">
      <w:bodyDiv w:val="1"/>
      <w:marLeft w:val="0"/>
      <w:marRight w:val="0"/>
      <w:marTop w:val="0"/>
      <w:marBottom w:val="0"/>
      <w:divBdr>
        <w:top w:val="none" w:sz="0" w:space="0" w:color="auto"/>
        <w:left w:val="none" w:sz="0" w:space="0" w:color="auto"/>
        <w:bottom w:val="none" w:sz="0" w:space="0" w:color="auto"/>
        <w:right w:val="none" w:sz="0" w:space="0" w:color="auto"/>
      </w:divBdr>
    </w:div>
    <w:div w:id="1588730287">
      <w:bodyDiv w:val="1"/>
      <w:marLeft w:val="0"/>
      <w:marRight w:val="0"/>
      <w:marTop w:val="0"/>
      <w:marBottom w:val="0"/>
      <w:divBdr>
        <w:top w:val="none" w:sz="0" w:space="0" w:color="auto"/>
        <w:left w:val="none" w:sz="0" w:space="0" w:color="auto"/>
        <w:bottom w:val="none" w:sz="0" w:space="0" w:color="auto"/>
        <w:right w:val="none" w:sz="0" w:space="0" w:color="auto"/>
      </w:divBdr>
    </w:div>
    <w:div w:id="213012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fer.hr/predmet/op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zemris.fer.hr/predmeti/op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zemris.fer.hr/predmeti/op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er.hr/predmet/opp"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C81BF-6E94-472B-A0E1-13EED6D6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47</Pages>
  <Words>4528</Words>
  <Characters>25814</Characters>
  <Application>Microsoft Office Word</Application>
  <DocSecurity>0</DocSecurity>
  <Lines>215</Lines>
  <Paragraphs>60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OPP_ProjektnaDokumentacija_v3.docx</vt:lpstr>
      <vt:lpstr>OPP_ProjektnaDokumentacija_v3.docx</vt:lpstr>
    </vt:vector>
  </TitlesOfParts>
  <Company/>
  <LinksUpToDate>false</LinksUpToDate>
  <CharactersWithSpaces>30282</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creator>erwo</dc:creator>
  <cp:lastModifiedBy>Ivan Varga</cp:lastModifiedBy>
  <cp:revision>47</cp:revision>
  <dcterms:created xsi:type="dcterms:W3CDTF">2017-10-29T15:15:00Z</dcterms:created>
  <dcterms:modified xsi:type="dcterms:W3CDTF">2017-11-06T22:57:00Z</dcterms:modified>
</cp:coreProperties>
</file>